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486B" w14:textId="77777777" w:rsidR="00565B43" w:rsidRDefault="00565B43" w:rsidP="00565B43">
      <w:pPr>
        <w:pStyle w:val="Ttulo1"/>
        <w:ind w:hanging="708"/>
      </w:pPr>
      <w:bookmarkStart w:id="0" w:name="_Toc407744297"/>
      <w:r>
        <w:t>Historial de Revisiones</w:t>
      </w:r>
      <w:bookmarkEnd w:id="0"/>
    </w:p>
    <w:p w14:paraId="71F6187F" w14:textId="0B9C6CB4" w:rsidR="00565B43" w:rsidRDefault="00565B43" w:rsidP="00565B43"/>
    <w:tbl>
      <w:tblPr>
        <w:tblStyle w:val="Tabladecuadrcula4-nfasis11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565B43" w:rsidRPr="00A52ABE" w14:paraId="44516FC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916A1FF" w14:textId="77777777" w:rsidR="00565B43" w:rsidRPr="00A52ABE" w:rsidRDefault="00565B43" w:rsidP="00A01D2B">
            <w:pPr>
              <w:jc w:val="center"/>
            </w:pPr>
            <w:r w:rsidRPr="00A52ABE">
              <w:t>Historial de Revisiones</w:t>
            </w:r>
          </w:p>
        </w:tc>
      </w:tr>
      <w:tr w:rsidR="00565B43" w:rsidRPr="00A52ABE" w14:paraId="1BCE3EB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33B0636" w14:textId="77777777" w:rsidR="00565B43" w:rsidRPr="00A52ABE" w:rsidRDefault="00565B43" w:rsidP="00A01D2B">
            <w:pPr>
              <w:jc w:val="center"/>
            </w:pPr>
            <w:r w:rsidRPr="00A52ABE">
              <w:t>Versión</w:t>
            </w:r>
          </w:p>
        </w:tc>
        <w:tc>
          <w:tcPr>
            <w:tcW w:w="4414" w:type="dxa"/>
            <w:vAlign w:val="center"/>
          </w:tcPr>
          <w:p w14:paraId="0A69E6F7" w14:textId="0FB4B5C6" w:rsidR="00565B43" w:rsidRPr="00A52ABE" w:rsidRDefault="00565B4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1" w:author="Jimmy Romàn" w:date="2015-05-20T23:56:00Z">
              <w:r w:rsidDel="0028440A">
                <w:delText>2</w:delText>
              </w:r>
            </w:del>
            <w:ins w:id="2" w:author="Jimmy Romàn" w:date="2015-05-20T23:56:00Z">
              <w:r w:rsidR="0028440A">
                <w:t>3</w:t>
              </w:r>
            </w:ins>
            <w:bookmarkStart w:id="3" w:name="_GoBack"/>
            <w:bookmarkEnd w:id="3"/>
            <w:r>
              <w:t>.0</w:t>
            </w:r>
          </w:p>
        </w:tc>
      </w:tr>
      <w:tr w:rsidR="00565B43" w:rsidRPr="007C417E" w14:paraId="1FAE4724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247D62C" w14:textId="77777777" w:rsidR="00565B43" w:rsidRPr="00A52ABE" w:rsidRDefault="00565B43" w:rsidP="00A01D2B">
            <w:pPr>
              <w:jc w:val="center"/>
            </w:pPr>
            <w:r w:rsidRPr="00A52ABE">
              <w:t>Tema</w:t>
            </w:r>
          </w:p>
        </w:tc>
        <w:tc>
          <w:tcPr>
            <w:tcW w:w="4414" w:type="dxa"/>
            <w:vAlign w:val="center"/>
          </w:tcPr>
          <w:p w14:paraId="28F02453" w14:textId="52E6B9B2" w:rsidR="00565B43" w:rsidRPr="00A52ABE" w:rsidRDefault="00565B43" w:rsidP="00A0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 de usuarios, revisión de casos de uso y alcance del proyecto</w:t>
            </w:r>
          </w:p>
        </w:tc>
      </w:tr>
      <w:tr w:rsidR="00565B43" w:rsidRPr="007C417E" w14:paraId="2071F3B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BEBF263" w14:textId="77777777" w:rsidR="00565B43" w:rsidRPr="00A52ABE" w:rsidRDefault="00565B43" w:rsidP="00A01D2B">
            <w:pPr>
              <w:jc w:val="center"/>
            </w:pPr>
            <w:r w:rsidRPr="00A52ABE">
              <w:t>Cambios realizados</w:t>
            </w:r>
          </w:p>
        </w:tc>
        <w:tc>
          <w:tcPr>
            <w:tcW w:w="4414" w:type="dxa"/>
            <w:vAlign w:val="center"/>
          </w:tcPr>
          <w:p w14:paraId="36A276F2" w14:textId="77777777" w:rsidR="00565B43" w:rsidRPr="007C417E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" w:author="Jimmy Romàn" w:date="2015-05-17T22:56:00Z"/>
                <w:rFonts w:eastAsiaTheme="minorEastAsia"/>
                <w:lang w:eastAsia="ja-JP"/>
                <w:rPrChange w:id="5" w:author="axel" w:date="2015-05-18T13:04:00Z">
                  <w:rPr>
                    <w:ins w:id="6" w:author="Jimmy Romàn" w:date="2015-05-17T22:56:00Z"/>
                    <w:rFonts w:eastAsiaTheme="minorEastAsia"/>
                    <w:lang w:val="en-US" w:eastAsia="ja-JP"/>
                  </w:rPr>
                </w:rPrChange>
              </w:rPr>
              <w:pPrChange w:id="7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8" w:author="Jimmy Romàn" w:date="2015-05-17T22:55:00Z">
              <w:r w:rsidRPr="000444D8">
                <w:t>Se agregó el modelo de negocio del sistema</w:t>
              </w:r>
            </w:ins>
          </w:p>
          <w:p w14:paraId="497C359B" w14:textId="77777777" w:rsidR="000444D8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" w:author="Jimmy Romàn" w:date="2015-05-17T22:56:00Z"/>
                <w:rFonts w:eastAsiaTheme="minorEastAsia"/>
                <w:lang w:val="en-US" w:eastAsia="ja-JP"/>
              </w:rPr>
              <w:pPrChange w:id="10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1" w:author="Jimmy Romàn" w:date="2015-05-17T22:56:00Z">
              <w:r>
                <w:t>Se agregó requerimiento funcional</w:t>
              </w:r>
            </w:ins>
          </w:p>
          <w:p w14:paraId="25BEB6A7" w14:textId="468A18A0" w:rsidR="000444D8" w:rsidRPr="007C417E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ja-JP"/>
                <w:rPrChange w:id="12" w:author="axel" w:date="2015-05-18T13:04:00Z">
                  <w:rPr>
                    <w:rFonts w:eastAsiaTheme="minorEastAsia"/>
                    <w:lang w:val="en-US" w:eastAsia="ja-JP"/>
                  </w:rPr>
                </w:rPrChange>
              </w:rPr>
              <w:pPrChange w:id="13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" w:author="Jimmy Romàn" w:date="2015-05-17T22:56:00Z">
              <w:r>
                <w:t>Se revisó la categorización de usuario</w:t>
              </w:r>
            </w:ins>
          </w:p>
        </w:tc>
      </w:tr>
      <w:tr w:rsidR="00565B43" w:rsidRPr="00A52ABE" w14:paraId="0975A6F2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E9FA585" w14:textId="3D216230" w:rsidR="00565B43" w:rsidRPr="00A52ABE" w:rsidRDefault="00565B43" w:rsidP="00A01D2B">
            <w:pPr>
              <w:jc w:val="center"/>
            </w:pPr>
            <w:r w:rsidRPr="00A52ABE">
              <w:t>Autores:</w:t>
            </w:r>
          </w:p>
        </w:tc>
        <w:tc>
          <w:tcPr>
            <w:tcW w:w="4414" w:type="dxa"/>
            <w:vAlign w:val="center"/>
          </w:tcPr>
          <w:p w14:paraId="274D79DC" w14:textId="0F7085CC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Jimmy</w:t>
            </w:r>
          </w:p>
          <w:p w14:paraId="6AC98F2A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Axel</w:t>
            </w:r>
          </w:p>
          <w:p w14:paraId="55BE3E95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Duarte </w:t>
            </w:r>
            <w:r w:rsidR="000C63A4">
              <w:t>Brayam</w:t>
            </w:r>
          </w:p>
          <w:p w14:paraId="5D9DCAB0" w14:textId="38E5B618" w:rsidR="000C63A4" w:rsidRPr="00565B43" w:rsidRDefault="000C63A4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Gadea Kenny</w:t>
            </w:r>
          </w:p>
        </w:tc>
      </w:tr>
    </w:tbl>
    <w:p w14:paraId="2B22F4E8" w14:textId="7E73BB4F" w:rsidR="00565B43" w:rsidRDefault="00565B43">
      <w:pPr>
        <w:spacing w:before="200" w:after="200" w:line="276" w:lineRule="auto"/>
        <w:ind w:left="0"/>
        <w:jc w:val="left"/>
        <w:rPr>
          <w:b/>
          <w:bCs/>
          <w:caps/>
          <w:noProof/>
          <w:color w:val="FFFFFF" w:themeColor="background1"/>
          <w:spacing w:val="15"/>
          <w:sz w:val="28"/>
          <w:szCs w:val="22"/>
          <w:lang w:val="es-ES"/>
        </w:rPr>
      </w:pPr>
      <w:r>
        <w:rPr>
          <w:noProof/>
          <w:lang w:val="es-ES"/>
        </w:rPr>
        <w:br w:type="page"/>
      </w:r>
    </w:p>
    <w:p w14:paraId="7E74F45F" w14:textId="3DCAE0E8" w:rsidR="003C69EC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Nombre del Proyecto</w:t>
      </w:r>
    </w:p>
    <w:p w14:paraId="7DC443F3" w14:textId="77777777" w:rsidR="00E51DBB" w:rsidRDefault="00E51DBB" w:rsidP="00B83F7F">
      <w:pPr>
        <w:rPr>
          <w:lang w:val="es-ES"/>
        </w:rPr>
      </w:pPr>
    </w:p>
    <w:p w14:paraId="67CFE4FC" w14:textId="6D41EB10" w:rsidR="002F1726" w:rsidRDefault="00E51DBB" w:rsidP="00B83F7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 xml:space="preserve">Sistema de </w:t>
      </w:r>
      <w:r w:rsidR="002F1726" w:rsidRPr="00B83F7F">
        <w:rPr>
          <w:rFonts w:cs="Arial"/>
          <w:noProof/>
          <w:lang w:val="es-ES"/>
        </w:rPr>
        <w:t>Gestió</w:t>
      </w:r>
      <w:r>
        <w:rPr>
          <w:rFonts w:cs="Arial"/>
          <w:noProof/>
          <w:lang w:val="es-ES"/>
        </w:rPr>
        <w:t>n de Pacientes Odontologicos (</w:t>
      </w:r>
      <w:r w:rsidR="002F1726" w:rsidRPr="00B83F7F">
        <w:rPr>
          <w:rFonts w:cs="Arial"/>
          <w:noProof/>
          <w:lang w:val="es-ES"/>
        </w:rPr>
        <w:t>GPO).</w:t>
      </w:r>
    </w:p>
    <w:p w14:paraId="53433255" w14:textId="77777777" w:rsidR="00E91F0F" w:rsidRPr="00B83F7F" w:rsidRDefault="00E91F0F" w:rsidP="00B83F7F">
      <w:pPr>
        <w:rPr>
          <w:rFonts w:cs="Arial"/>
          <w:noProof/>
          <w:lang w:val="es-ES"/>
        </w:rPr>
      </w:pPr>
    </w:p>
    <w:p w14:paraId="2D9076C8" w14:textId="77777777" w:rsidR="002F1726" w:rsidRPr="00D31D6E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D31D6E">
        <w:rPr>
          <w:noProof/>
          <w:lang w:val="es-ES"/>
        </w:rPr>
        <w:t>Objetivo del proyecto</w:t>
      </w:r>
    </w:p>
    <w:p w14:paraId="1A29AB54" w14:textId="77777777" w:rsidR="002F1726" w:rsidRPr="00B83F7F" w:rsidRDefault="002F1726" w:rsidP="00B83F7F">
      <w:pPr>
        <w:rPr>
          <w:rFonts w:cs="Arial"/>
          <w:noProof/>
          <w:lang w:val="es-ES"/>
        </w:rPr>
      </w:pPr>
    </w:p>
    <w:p w14:paraId="4B9E72BB" w14:textId="2052BBEA" w:rsidR="002F1726" w:rsidRDefault="002F1726" w:rsidP="00B83F7F">
      <w:pPr>
        <w:rPr>
          <w:rFonts w:cs="Arial"/>
          <w:noProof/>
          <w:lang w:val="es-ES"/>
        </w:rPr>
      </w:pPr>
      <w:r w:rsidRPr="00B83F7F">
        <w:rPr>
          <w:rFonts w:cs="Arial"/>
          <w:noProof/>
          <w:lang w:val="es-ES"/>
        </w:rPr>
        <w:t>Fortalecer la gestión de</w:t>
      </w:r>
      <w:r w:rsidR="0084346A" w:rsidRPr="00B83F7F">
        <w:rPr>
          <w:rFonts w:cs="Arial"/>
          <w:noProof/>
          <w:lang w:val="es-ES"/>
        </w:rPr>
        <w:t xml:space="preserve"> pacientes para </w:t>
      </w:r>
      <w:r w:rsidR="00E51DBB">
        <w:rPr>
          <w:rFonts w:cs="Arial"/>
          <w:noProof/>
          <w:lang w:val="es-ES"/>
        </w:rPr>
        <w:t xml:space="preserve">los </w:t>
      </w:r>
      <w:r w:rsidR="0084346A" w:rsidRPr="00B83F7F">
        <w:rPr>
          <w:rFonts w:cs="Arial"/>
          <w:noProof/>
          <w:lang w:val="es-ES"/>
        </w:rPr>
        <w:t xml:space="preserve">médicos que </w:t>
      </w:r>
      <w:r w:rsidR="00E51DBB">
        <w:rPr>
          <w:rFonts w:cs="Arial"/>
          <w:noProof/>
          <w:lang w:val="es-ES"/>
        </w:rPr>
        <w:t>prestan servicios od</w:t>
      </w:r>
      <w:ins w:id="15" w:author="axel" w:date="2015-05-18T13:40:00Z">
        <w:r w:rsidR="00294C4C">
          <w:rPr>
            <w:rFonts w:cs="Arial"/>
            <w:noProof/>
            <w:lang w:val="es-ES"/>
          </w:rPr>
          <w:t>o</w:t>
        </w:r>
      </w:ins>
      <w:del w:id="16" w:author="axel" w:date="2015-05-18T13:40:00Z">
        <w:r w:rsidR="00E51DBB" w:rsidDel="00294C4C">
          <w:rPr>
            <w:rFonts w:cs="Arial"/>
            <w:noProof/>
            <w:lang w:val="es-ES"/>
          </w:rPr>
          <w:delText>ó</w:delText>
        </w:r>
      </w:del>
      <w:r w:rsidR="00E51DBB">
        <w:rPr>
          <w:rFonts w:cs="Arial"/>
          <w:noProof/>
          <w:lang w:val="es-ES"/>
        </w:rPr>
        <w:t>ntol</w:t>
      </w:r>
      <w:ins w:id="17" w:author="axel" w:date="2015-05-18T13:41:00Z">
        <w:r w:rsidR="00294C4C">
          <w:rPr>
            <w:rFonts w:cs="Arial"/>
            <w:noProof/>
            <w:lang w:val="es-ES"/>
          </w:rPr>
          <w:t>ó</w:t>
        </w:r>
      </w:ins>
      <w:del w:id="18" w:author="axel" w:date="2015-05-18T13:40:00Z">
        <w:r w:rsidR="00E51DBB" w:rsidDel="00294C4C">
          <w:rPr>
            <w:rFonts w:cs="Arial"/>
            <w:noProof/>
            <w:lang w:val="es-ES"/>
          </w:rPr>
          <w:delText>o</w:delText>
        </w:r>
      </w:del>
      <w:r w:rsidR="00E51DBB">
        <w:rPr>
          <w:rFonts w:cs="Arial"/>
          <w:noProof/>
          <w:lang w:val="es-ES"/>
        </w:rPr>
        <w:t>gicos</w:t>
      </w:r>
    </w:p>
    <w:p w14:paraId="7BCC84D8" w14:textId="77777777" w:rsidR="00202704" w:rsidRPr="00B83F7F" w:rsidRDefault="00202704" w:rsidP="00B83F7F">
      <w:pPr>
        <w:rPr>
          <w:rFonts w:cs="Arial"/>
          <w:noProof/>
          <w:lang w:val="es-ES"/>
        </w:rPr>
      </w:pPr>
    </w:p>
    <w:p w14:paraId="18A45923" w14:textId="68FDE34F" w:rsidR="0084346A" w:rsidRDefault="0084346A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Objetivos del Sistema</w:t>
      </w:r>
    </w:p>
    <w:p w14:paraId="3B1D6B70" w14:textId="77777777" w:rsidR="00202704" w:rsidRPr="00202704" w:rsidRDefault="00202704" w:rsidP="00202704">
      <w:pPr>
        <w:rPr>
          <w:lang w:val="es-ES"/>
        </w:rPr>
      </w:pPr>
    </w:p>
    <w:p w14:paraId="58C31D14" w14:textId="3766BD32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Optimizar el tiempo de gestión de pacientes de una maner</w:t>
      </w:r>
      <w:r w:rsidR="00E51DBB">
        <w:rPr>
          <w:rFonts w:cs="Arial"/>
          <w:noProof/>
          <w:lang w:val="es-ES"/>
        </w:rPr>
        <w:t>a práctica, flexible e intuitiva</w:t>
      </w:r>
    </w:p>
    <w:p w14:paraId="3B299FD5" w14:textId="7429687A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Brindar un sistema seguro de respaldo de los servicios brindados por los médicos odontolo</w:t>
      </w:r>
      <w:r w:rsidR="006760D1">
        <w:rPr>
          <w:rFonts w:cs="Arial"/>
          <w:noProof/>
          <w:lang w:val="es-ES"/>
        </w:rPr>
        <w:t>go</w:t>
      </w:r>
      <w:r w:rsidRPr="00202704">
        <w:rPr>
          <w:rFonts w:cs="Arial"/>
          <w:noProof/>
          <w:lang w:val="es-ES"/>
        </w:rPr>
        <w:t>s</w:t>
      </w:r>
    </w:p>
    <w:p w14:paraId="6553962F" w14:textId="4CCD70EB" w:rsidR="001F77B9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Proporcionar accesibilidad desde cualquier lug</w:t>
      </w:r>
      <w:r w:rsidR="00E51DBB">
        <w:rPr>
          <w:rFonts w:cs="Arial"/>
          <w:noProof/>
          <w:lang w:val="es-ES"/>
        </w:rPr>
        <w:t>ar</w:t>
      </w:r>
      <w:r w:rsidR="00615931">
        <w:rPr>
          <w:rFonts w:cs="Arial"/>
          <w:noProof/>
          <w:lang w:val="es-ES"/>
        </w:rPr>
        <w:t xml:space="preserve"> </w:t>
      </w:r>
      <w:commentRangeStart w:id="19"/>
      <w:r w:rsidR="00615931">
        <w:rPr>
          <w:rFonts w:cs="Arial"/>
          <w:noProof/>
          <w:lang w:val="es-ES"/>
        </w:rPr>
        <w:t>con acceso a internet</w:t>
      </w:r>
      <w:r w:rsidR="00E51DBB">
        <w:rPr>
          <w:rFonts w:cs="Arial"/>
          <w:noProof/>
          <w:lang w:val="es-ES"/>
        </w:rPr>
        <w:t xml:space="preserve"> </w:t>
      </w:r>
      <w:commentRangeEnd w:id="19"/>
      <w:r w:rsidR="00231D40">
        <w:rPr>
          <w:rStyle w:val="Refdecomentario"/>
        </w:rPr>
        <w:commentReference w:id="19"/>
      </w:r>
      <w:r w:rsidR="00E51DBB">
        <w:rPr>
          <w:rFonts w:cs="Arial"/>
          <w:noProof/>
          <w:lang w:val="es-ES"/>
        </w:rPr>
        <w:t>a los datos de los pacientes</w:t>
      </w:r>
      <w:r w:rsidR="00615931">
        <w:rPr>
          <w:rFonts w:cs="Arial"/>
          <w:noProof/>
          <w:lang w:val="es-ES"/>
        </w:rPr>
        <w:t>.</w:t>
      </w:r>
    </w:p>
    <w:p w14:paraId="4FEEB390" w14:textId="77777777" w:rsidR="00E91F0F" w:rsidRPr="00E91F0F" w:rsidRDefault="00E91F0F" w:rsidP="00E91F0F">
      <w:pPr>
        <w:ind w:left="0"/>
        <w:rPr>
          <w:rFonts w:cs="Arial"/>
          <w:noProof/>
          <w:lang w:val="es-ES"/>
        </w:rPr>
      </w:pPr>
    </w:p>
    <w:p w14:paraId="14A610EA" w14:textId="280E2A40" w:rsidR="001F77B9" w:rsidRPr="00202704" w:rsidRDefault="008410ED" w:rsidP="00202704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Alcance del Proyecto</w:t>
      </w:r>
    </w:p>
    <w:p w14:paraId="41E39CA7" w14:textId="77777777" w:rsidR="008410ED" w:rsidRDefault="008410ED" w:rsidP="00B83F7F">
      <w:pPr>
        <w:rPr>
          <w:rFonts w:cs="Arial"/>
          <w:noProof/>
          <w:lang w:val="es-ES"/>
        </w:rPr>
      </w:pPr>
    </w:p>
    <w:p w14:paraId="18E10B4C" w14:textId="0071CE8D" w:rsidR="00E91F0F" w:rsidRDefault="009E2F8D" w:rsidP="00E91F0F">
      <w:pPr>
        <w:rPr>
          <w:noProof/>
          <w:lang w:val="es-ES"/>
        </w:rPr>
      </w:pPr>
      <w:r w:rsidRPr="00E91F0F">
        <w:rPr>
          <w:noProof/>
          <w:lang w:val="es-ES"/>
        </w:rPr>
        <w:t xml:space="preserve">Este proyecto es el inicio a un concepto más global de Gestión destinado al campo de la odontología. En este caso, se busca desarrollar una herramienta </w:t>
      </w:r>
      <w:r w:rsidR="00E51DBB">
        <w:rPr>
          <w:noProof/>
          <w:lang w:val="es-ES"/>
        </w:rPr>
        <w:t xml:space="preserve">simple, de fácil acceso y de </w:t>
      </w:r>
      <w:r w:rsidR="00C423CC" w:rsidRPr="00E91F0F">
        <w:rPr>
          <w:noProof/>
          <w:lang w:val="es-ES"/>
        </w:rPr>
        <w:t xml:space="preserve">calidad suficientemente alta para ser utilizado por cualquier </w:t>
      </w:r>
      <w:commentRangeStart w:id="20"/>
      <w:r w:rsidR="00C423CC" w:rsidRPr="00E91F0F">
        <w:rPr>
          <w:noProof/>
          <w:lang w:val="es-ES"/>
        </w:rPr>
        <w:t>clinica</w:t>
      </w:r>
      <w:r w:rsidR="00615931">
        <w:rPr>
          <w:noProof/>
          <w:lang w:val="es-ES"/>
        </w:rPr>
        <w:t xml:space="preserve"> y/o hostpital</w:t>
      </w:r>
      <w:commentRangeEnd w:id="20"/>
      <w:r w:rsidR="00615931">
        <w:rPr>
          <w:rStyle w:val="Refdecomentario"/>
        </w:rPr>
        <w:commentReference w:id="20"/>
      </w:r>
      <w:r w:rsidR="00C423CC" w:rsidRPr="00E91F0F">
        <w:rPr>
          <w:noProof/>
          <w:lang w:val="es-ES"/>
        </w:rPr>
        <w:t>.</w:t>
      </w:r>
    </w:p>
    <w:p w14:paraId="196AFE13" w14:textId="45A9D1A6" w:rsidR="00E91F0F" w:rsidRDefault="004758CD" w:rsidP="00E91F0F">
      <w:pPr>
        <w:rPr>
          <w:noProof/>
          <w:lang w:val="es-ES"/>
        </w:rPr>
      </w:pPr>
      <w:r w:rsidRPr="00E91F0F">
        <w:rPr>
          <w:noProof/>
          <w:lang w:val="es-ES"/>
        </w:rPr>
        <w:t>El GPO podra ayudar a los odontologos a tener un banco de pacientes</w:t>
      </w:r>
      <w:r w:rsidR="00DA620B" w:rsidRPr="00E91F0F">
        <w:rPr>
          <w:noProof/>
          <w:lang w:val="es-ES"/>
        </w:rPr>
        <w:t>,</w:t>
      </w:r>
      <w:r w:rsidRPr="00E91F0F">
        <w:rPr>
          <w:noProof/>
          <w:lang w:val="es-ES"/>
        </w:rPr>
        <w:t xml:space="preserve"> los cuales ellos mi</w:t>
      </w:r>
      <w:r w:rsidR="00E51DBB">
        <w:rPr>
          <w:noProof/>
          <w:lang w:val="es-ES"/>
        </w:rPr>
        <w:t>smo deberá</w:t>
      </w:r>
      <w:r w:rsidR="00DA620B" w:rsidRPr="00E91F0F">
        <w:rPr>
          <w:noProof/>
          <w:lang w:val="es-ES"/>
        </w:rPr>
        <w:t xml:space="preserve">n registrar </w:t>
      </w:r>
      <w:r w:rsidRPr="00E91F0F">
        <w:rPr>
          <w:noProof/>
          <w:lang w:val="es-ES"/>
        </w:rPr>
        <w:t>sus historiales</w:t>
      </w:r>
      <w:r w:rsidR="00DA620B" w:rsidRPr="00E91F0F">
        <w:rPr>
          <w:noProof/>
          <w:lang w:val="es-ES"/>
        </w:rPr>
        <w:t xml:space="preserve"> medicos, asi tambien este permitirá</w:t>
      </w:r>
      <w:r w:rsidRPr="00E91F0F">
        <w:rPr>
          <w:noProof/>
          <w:lang w:val="es-ES"/>
        </w:rPr>
        <w:t xml:space="preserve"> el registro e </w:t>
      </w:r>
      <w:r w:rsidRPr="00E91F0F">
        <w:rPr>
          <w:noProof/>
          <w:lang w:val="es-ES"/>
        </w:rPr>
        <w:lastRenderedPageBreak/>
        <w:t>impresión de tratamientos personalizados para cada paciente, a</w:t>
      </w:r>
      <w:r w:rsidR="00DA620B" w:rsidRPr="00E91F0F">
        <w:rPr>
          <w:noProof/>
          <w:lang w:val="es-ES"/>
        </w:rPr>
        <w:t>demas de mostrar reportes estadí</w:t>
      </w:r>
      <w:r w:rsidRPr="00E91F0F">
        <w:rPr>
          <w:noProof/>
          <w:lang w:val="es-ES"/>
        </w:rPr>
        <w:t xml:space="preserve">sticos de los servicios brindado, esto con el fin de mejorar la productividad </w:t>
      </w:r>
      <w:r w:rsidR="00231D40">
        <w:rPr>
          <w:noProof/>
          <w:lang w:val="es-ES"/>
        </w:rPr>
        <w:t xml:space="preserve">en el servicio para </w:t>
      </w:r>
      <w:r w:rsidRPr="00E91F0F">
        <w:rPr>
          <w:noProof/>
          <w:lang w:val="es-ES"/>
        </w:rPr>
        <w:t>el usuario (odontologos en general).</w:t>
      </w:r>
    </w:p>
    <w:p w14:paraId="4541EF12" w14:textId="1C2E7005" w:rsidR="00E51DBB" w:rsidRPr="00E91F0F" w:rsidRDefault="00E51DBB" w:rsidP="00E51DBB">
      <w:pPr>
        <w:rPr>
          <w:noProof/>
          <w:lang w:val="es-ES"/>
        </w:rPr>
      </w:pPr>
      <w:r w:rsidRPr="00E91F0F">
        <w:rPr>
          <w:noProof/>
          <w:lang w:val="es-ES"/>
        </w:rPr>
        <w:t xml:space="preserve">Una de las principales características que contará el sistema es la generación de reportes de servicios realizados a cualquier </w:t>
      </w:r>
      <w:r>
        <w:rPr>
          <w:noProof/>
          <w:lang w:val="es-ES"/>
        </w:rPr>
        <w:t>paciente</w:t>
      </w:r>
      <w:r w:rsidRPr="00E91F0F">
        <w:rPr>
          <w:noProof/>
          <w:lang w:val="es-ES"/>
        </w:rPr>
        <w:t>, con lo que el usuario encargado contará con un mejor entendimiento.</w:t>
      </w:r>
    </w:p>
    <w:p w14:paraId="09C25355" w14:textId="77777777" w:rsidR="00E91F0F" w:rsidRDefault="004758CD" w:rsidP="00E91F0F">
      <w:pPr>
        <w:rPr>
          <w:noProof/>
          <w:lang w:val="es-ES"/>
        </w:rPr>
      </w:pPr>
      <w:r w:rsidRPr="00E91F0F">
        <w:rPr>
          <w:noProof/>
          <w:lang w:val="es-ES"/>
        </w:rPr>
        <w:t xml:space="preserve">Otro aspecto importante es que el sistema </w:t>
      </w:r>
      <w:r w:rsidR="00DA620B" w:rsidRPr="00E91F0F">
        <w:rPr>
          <w:noProof/>
          <w:lang w:val="es-ES"/>
        </w:rPr>
        <w:t xml:space="preserve">permitirá </w:t>
      </w:r>
      <w:r w:rsidRPr="00E91F0F">
        <w:rPr>
          <w:noProof/>
          <w:lang w:val="es-ES"/>
        </w:rPr>
        <w:t>una agenda electronica capaz de resgistrar eventos en una fecha dada para un paciente en especifico.</w:t>
      </w:r>
    </w:p>
    <w:p w14:paraId="6E175A73" w14:textId="77777777" w:rsidR="00E91F0F" w:rsidRPr="00E91F0F" w:rsidRDefault="00DA620B" w:rsidP="00E91F0F">
      <w:pPr>
        <w:rPr>
          <w:noProof/>
          <w:lang w:val="es-ES"/>
        </w:rPr>
      </w:pPr>
      <w:r w:rsidRPr="00E91F0F">
        <w:rPr>
          <w:noProof/>
          <w:lang w:val="es-ES"/>
        </w:rPr>
        <w:t>GPO podrá ser accedido</w:t>
      </w:r>
      <w:r w:rsidR="00B07413" w:rsidRPr="00E91F0F">
        <w:rPr>
          <w:noProof/>
          <w:lang w:val="es-ES"/>
        </w:rPr>
        <w:t xml:space="preserve"> por cualquier computador que se encuentre conectado al INTERNET, incluyendo la técnica “</w:t>
      </w:r>
      <w:r w:rsidR="002C4211" w:rsidRPr="00E91F0F">
        <w:rPr>
          <w:noProof/>
          <w:lang w:val="es-ES"/>
        </w:rPr>
        <w:t>Responsive</w:t>
      </w:r>
      <w:r w:rsidR="00B07413" w:rsidRPr="00E91F0F">
        <w:rPr>
          <w:noProof/>
          <w:lang w:val="es-ES"/>
        </w:rPr>
        <w:t>” que permitira una visualización de diseño más agradable para cualquier disposito.</w:t>
      </w:r>
    </w:p>
    <w:p w14:paraId="39E9F89B" w14:textId="480FDB98" w:rsidR="00C423CC" w:rsidRPr="00E91F0F" w:rsidRDefault="00E51DBB" w:rsidP="00E91F0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Para cumplir</w:t>
      </w:r>
      <w:r w:rsidR="00C423CC" w:rsidRPr="00E91F0F">
        <w:rPr>
          <w:rFonts w:cs="Arial"/>
          <w:noProof/>
          <w:lang w:val="es-ES"/>
        </w:rPr>
        <w:t xml:space="preserve"> con </w:t>
      </w:r>
      <w:r w:rsidR="003302E0" w:rsidRPr="00E91F0F">
        <w:rPr>
          <w:rFonts w:cs="Arial"/>
          <w:noProof/>
          <w:lang w:val="es-ES"/>
        </w:rPr>
        <w:t>lo mencionado, se contará con un estimado de 3 meses para lograr el desarrollo en su totalidad.</w:t>
      </w:r>
    </w:p>
    <w:p w14:paraId="0C1A4033" w14:textId="77777777" w:rsidR="00B07413" w:rsidRPr="00B83F7F" w:rsidRDefault="00B07413" w:rsidP="00B83F7F">
      <w:pPr>
        <w:rPr>
          <w:rFonts w:cs="Arial"/>
          <w:noProof/>
          <w:lang w:val="es-ES"/>
        </w:rPr>
      </w:pPr>
    </w:p>
    <w:p w14:paraId="661D9E5F" w14:textId="15A4E2BD" w:rsidR="001F77B9" w:rsidRPr="00B83F7F" w:rsidRDefault="008410ED" w:rsidP="00E91F0F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Recopilación de requisitos para WebApps</w:t>
      </w:r>
    </w:p>
    <w:p w14:paraId="1951850C" w14:textId="77777777" w:rsidR="008410ED" w:rsidRPr="00B83F7F" w:rsidRDefault="008410ED" w:rsidP="00B83F7F">
      <w:pPr>
        <w:rPr>
          <w:rFonts w:cs="Arial"/>
          <w:noProof/>
          <w:lang w:val="es-ES"/>
        </w:rPr>
      </w:pPr>
    </w:p>
    <w:p w14:paraId="6769CB5D" w14:textId="6854C310" w:rsidR="008410ED" w:rsidRPr="00B83F7F" w:rsidRDefault="008410ED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Funcionales</w:t>
      </w:r>
    </w:p>
    <w:p w14:paraId="16CC3A2C" w14:textId="77777777" w:rsidR="00E91F0F" w:rsidRDefault="00E91F0F" w:rsidP="00E91F0F">
      <w:pPr>
        <w:rPr>
          <w:noProof/>
          <w:lang w:val="es-ES"/>
        </w:rPr>
      </w:pPr>
    </w:p>
    <w:p w14:paraId="60AB9CDA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podra c</w:t>
      </w:r>
      <w:r w:rsidR="0084346A" w:rsidRPr="00E91F0F">
        <w:rPr>
          <w:noProof/>
          <w:lang w:val="es-ES"/>
        </w:rPr>
        <w:t xml:space="preserve">alendirizar </w:t>
      </w:r>
      <w:r w:rsidRPr="00E91F0F">
        <w:rPr>
          <w:noProof/>
          <w:lang w:val="es-ES"/>
        </w:rPr>
        <w:t>sus cita</w:t>
      </w:r>
    </w:p>
    <w:p w14:paraId="32AD50E1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usuario deberá tener la posibilidad de registrarse e iniciar sesión en SWGPO</w:t>
      </w:r>
    </w:p>
    <w:p w14:paraId="3E04A0FA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g</w:t>
      </w:r>
      <w:r w:rsidR="0084346A" w:rsidRPr="00E91F0F">
        <w:rPr>
          <w:noProof/>
          <w:lang w:val="es-ES"/>
        </w:rPr>
        <w:t>estionar las consultas y atenciones médicas</w:t>
      </w:r>
      <w:r w:rsidRPr="00E91F0F">
        <w:rPr>
          <w:noProof/>
          <w:lang w:val="es-ES"/>
        </w:rPr>
        <w:t xml:space="preserve"> de sus pacientes</w:t>
      </w:r>
    </w:p>
    <w:p w14:paraId="52A07D79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p</w:t>
      </w:r>
      <w:r w:rsidR="0084346A" w:rsidRPr="00E91F0F">
        <w:rPr>
          <w:noProof/>
          <w:lang w:val="es-ES"/>
        </w:rPr>
        <w:t>ersonalizar tratamientos para pacientes de forma general y éspecifica</w:t>
      </w:r>
    </w:p>
    <w:p w14:paraId="71FA5EF3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informes médicos extenso y completo</w:t>
      </w:r>
    </w:p>
    <w:p w14:paraId="2D1981DF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recetas médicas e indicaciones para pacientes.</w:t>
      </w:r>
    </w:p>
    <w:p w14:paraId="46980993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lastRenderedPageBreak/>
        <w:t>El Odontologo deberá tener la posibilidad de registra y editar pacientes</w:t>
      </w:r>
    </w:p>
    <w:p w14:paraId="51B423C5" w14:textId="77777777" w:rsidR="005500A8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brindará un servicio de notificación de control de pacientes e informará de manera general aspectos de medicina odontologica</w:t>
      </w:r>
    </w:p>
    <w:p w14:paraId="06CD0E78" w14:textId="77777777" w:rsidR="006C3807" w:rsidRDefault="006C3807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proporcionará un mecanismo automatico de notificación para citas proximas</w:t>
      </w:r>
    </w:p>
    <w:p w14:paraId="73FD90C1" w14:textId="10C96EC8" w:rsidR="00D06B5E" w:rsidRPr="00E91F0F" w:rsidRDefault="00D06B5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>
        <w:rPr>
          <w:noProof/>
          <w:lang w:val="es-ES"/>
        </w:rPr>
        <w:t>El médico odontologico realizará un seguimiento de tratamientos brindados a sus pacientes.</w:t>
      </w:r>
    </w:p>
    <w:p w14:paraId="01BD2D3C" w14:textId="77777777" w:rsidR="00E91F0F" w:rsidRPr="00B83F7F" w:rsidRDefault="00E91F0F" w:rsidP="00E91F0F">
      <w:pPr>
        <w:rPr>
          <w:noProof/>
          <w:lang w:val="es-ES"/>
        </w:rPr>
      </w:pPr>
    </w:p>
    <w:p w14:paraId="2BCEB624" w14:textId="425F4F5E" w:rsidR="00681943" w:rsidRPr="00B83F7F" w:rsidRDefault="00681943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no funcionales</w:t>
      </w:r>
    </w:p>
    <w:p w14:paraId="5D74986C" w14:textId="77777777" w:rsidR="00E91F0F" w:rsidRDefault="00E91F0F" w:rsidP="00E91F0F">
      <w:pPr>
        <w:rPr>
          <w:noProof/>
          <w:lang w:val="es-ES"/>
        </w:rPr>
      </w:pPr>
    </w:p>
    <w:p w14:paraId="342E447E" w14:textId="77777777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 xml:space="preserve">Seguridad: </w:t>
      </w:r>
    </w:p>
    <w:p w14:paraId="4E95476D" w14:textId="77777777" w:rsidR="00202D40" w:rsidRDefault="00202D40" w:rsidP="00E91F0F">
      <w:pPr>
        <w:rPr>
          <w:noProof/>
          <w:lang w:val="es-ES"/>
        </w:rPr>
      </w:pPr>
    </w:p>
    <w:p w14:paraId="3AE61996" w14:textId="77777777" w:rsidR="00202D40" w:rsidRDefault="00681943" w:rsidP="00E91F0F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solicitará notificación por Login y Password</w:t>
      </w:r>
    </w:p>
    <w:p w14:paraId="782A3A37" w14:textId="0793ED84" w:rsidR="00202D40" w:rsidRDefault="00681943" w:rsidP="00202D40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cifrará la contraseña para una mayor seguridad en el acceso del usuario</w:t>
      </w:r>
    </w:p>
    <w:p w14:paraId="510B9CAC" w14:textId="77777777" w:rsidR="00202D40" w:rsidRPr="00202D40" w:rsidRDefault="00202D40" w:rsidP="00202D40">
      <w:pPr>
        <w:rPr>
          <w:noProof/>
          <w:lang w:val="es-ES"/>
        </w:rPr>
      </w:pPr>
    </w:p>
    <w:p w14:paraId="0BA15523" w14:textId="4EA8B146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Operativi</w:t>
      </w:r>
      <w:del w:id="21" w:author="axel" w:date="2015-05-18T14:05:00Z">
        <w:r w:rsidRPr="00B83F7F" w:rsidDel="007B68F4">
          <w:rPr>
            <w:noProof/>
            <w:lang w:val="es-ES"/>
          </w:rPr>
          <w:delText>li</w:delText>
        </w:r>
      </w:del>
      <w:r w:rsidRPr="00B83F7F">
        <w:rPr>
          <w:noProof/>
          <w:lang w:val="es-ES"/>
        </w:rPr>
        <w:t>dad:</w:t>
      </w:r>
    </w:p>
    <w:p w14:paraId="269E77FB" w14:textId="77777777" w:rsidR="00202D40" w:rsidRDefault="00202D40" w:rsidP="00E91F0F">
      <w:pPr>
        <w:rPr>
          <w:noProof/>
          <w:lang w:val="es-ES"/>
        </w:rPr>
      </w:pPr>
    </w:p>
    <w:p w14:paraId="474BC51B" w14:textId="77777777" w:rsidR="00681943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 xml:space="preserve">El </w:t>
      </w:r>
      <w:r w:rsidR="00681943" w:rsidRPr="00202D40">
        <w:rPr>
          <w:noProof/>
          <w:lang w:val="es-ES"/>
        </w:rPr>
        <w:t>si</w:t>
      </w:r>
      <w:r w:rsidRPr="00202D40">
        <w:rPr>
          <w:noProof/>
          <w:lang w:val="es-ES"/>
        </w:rPr>
        <w:t>s</w:t>
      </w:r>
      <w:r w:rsidR="00681943" w:rsidRPr="00202D40">
        <w:rPr>
          <w:noProof/>
          <w:lang w:val="es-ES"/>
        </w:rPr>
        <w:t>tema será implementado de manera que se pueda ejecutar en cualquier explorador y sistema operativo</w:t>
      </w:r>
    </w:p>
    <w:p w14:paraId="40D568C9" w14:textId="7B0BFD0F" w:rsidR="00681943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Es</w:t>
      </w:r>
      <w:ins w:id="22" w:author="axel" w:date="2015-05-18T14:05:00Z">
        <w:r w:rsidR="00A01D2B">
          <w:rPr>
            <w:noProof/>
            <w:lang w:val="es-ES"/>
          </w:rPr>
          <w:t>TÁN</w:t>
        </w:r>
      </w:ins>
      <w:del w:id="23" w:author="axel" w:date="2015-05-18T14:05:00Z">
        <w:r w:rsidRPr="00B83F7F" w:rsidDel="00A01D2B">
          <w:rPr>
            <w:noProof/>
            <w:lang w:val="es-ES"/>
          </w:rPr>
          <w:delText>ta</w:delText>
        </w:r>
      </w:del>
      <w:r w:rsidRPr="00B83F7F">
        <w:rPr>
          <w:noProof/>
          <w:lang w:val="es-ES"/>
        </w:rPr>
        <w:t>dares:</w:t>
      </w:r>
    </w:p>
    <w:p w14:paraId="17886D00" w14:textId="77777777" w:rsidR="00202D40" w:rsidRDefault="00202D40" w:rsidP="00E91F0F">
      <w:pPr>
        <w:rPr>
          <w:noProof/>
          <w:lang w:val="es-ES"/>
        </w:rPr>
      </w:pPr>
    </w:p>
    <w:p w14:paraId="5621C7E7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aplicación web será diseñada e implementada siguiendo los lineamientos establecidos por la ISO 25000, Estadar de diseño para sitios web</w:t>
      </w:r>
    </w:p>
    <w:p w14:paraId="31EA9F5C" w14:textId="77777777" w:rsidR="00202D40" w:rsidRDefault="00202D40" w:rsidP="00202D40">
      <w:pPr>
        <w:rPr>
          <w:noProof/>
          <w:lang w:val="es-ES"/>
        </w:rPr>
      </w:pPr>
    </w:p>
    <w:p w14:paraId="236840C5" w14:textId="77777777" w:rsidR="00E51DBB" w:rsidRPr="00202D40" w:rsidRDefault="00E51DBB" w:rsidP="00202D40">
      <w:pPr>
        <w:rPr>
          <w:noProof/>
          <w:lang w:val="es-ES"/>
        </w:rPr>
      </w:pPr>
    </w:p>
    <w:p w14:paraId="68FEBD6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Fiabilidad:</w:t>
      </w:r>
    </w:p>
    <w:p w14:paraId="3E99D60F" w14:textId="77777777" w:rsidR="00202D40" w:rsidRDefault="00202D40" w:rsidP="00E91F0F">
      <w:pPr>
        <w:rPr>
          <w:noProof/>
          <w:lang w:val="es-ES"/>
        </w:rPr>
      </w:pPr>
    </w:p>
    <w:p w14:paraId="0FB64755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El sistema será diseñado e implementado de manera susceptibles a fallos o interrupciones en el proceso o ejecución</w:t>
      </w:r>
    </w:p>
    <w:p w14:paraId="5C3D61CA" w14:textId="77777777" w:rsidR="00202D40" w:rsidRDefault="00202D40" w:rsidP="00E91F0F">
      <w:pPr>
        <w:rPr>
          <w:noProof/>
          <w:lang w:val="es-ES"/>
        </w:rPr>
      </w:pPr>
    </w:p>
    <w:p w14:paraId="1F0A5AF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Sistema Gestor de Base de Datos:</w:t>
      </w:r>
    </w:p>
    <w:p w14:paraId="39DD7998" w14:textId="77777777" w:rsidR="00202D40" w:rsidRDefault="00202D40" w:rsidP="00E91F0F">
      <w:pPr>
        <w:rPr>
          <w:noProof/>
          <w:lang w:val="es-ES"/>
        </w:rPr>
      </w:pPr>
    </w:p>
    <w:p w14:paraId="6B51A1E1" w14:textId="77777777" w:rsidR="00B83F7F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base de datos será gestionado por el SGBD MySQL-Server.</w:t>
      </w:r>
    </w:p>
    <w:p w14:paraId="35BC2C40" w14:textId="77777777" w:rsidR="00B83F7F" w:rsidRDefault="00B83F7F" w:rsidP="00B83F7F">
      <w:pPr>
        <w:rPr>
          <w:rFonts w:cs="Arial"/>
          <w:noProof/>
          <w:lang w:val="es-ES"/>
        </w:rPr>
      </w:pPr>
    </w:p>
    <w:p w14:paraId="71898447" w14:textId="77777777" w:rsidR="00E51DBB" w:rsidRDefault="00E51DBB" w:rsidP="00B83F7F">
      <w:pPr>
        <w:rPr>
          <w:rFonts w:cs="Arial"/>
          <w:noProof/>
          <w:lang w:val="es-ES"/>
        </w:rPr>
      </w:pPr>
    </w:p>
    <w:p w14:paraId="43A49945" w14:textId="77777777" w:rsidR="00E51DBB" w:rsidRDefault="00E51DBB" w:rsidP="00B83F7F">
      <w:pPr>
        <w:rPr>
          <w:rFonts w:cs="Arial"/>
          <w:noProof/>
          <w:lang w:val="es-ES"/>
        </w:rPr>
      </w:pPr>
    </w:p>
    <w:p w14:paraId="1C98C11D" w14:textId="77777777" w:rsidR="00E51DBB" w:rsidRDefault="00E51DBB" w:rsidP="00B83F7F">
      <w:pPr>
        <w:rPr>
          <w:rFonts w:cs="Arial"/>
          <w:noProof/>
          <w:lang w:val="es-ES"/>
        </w:rPr>
      </w:pPr>
    </w:p>
    <w:p w14:paraId="2B352F3B" w14:textId="77777777" w:rsidR="00E51DBB" w:rsidRDefault="00E51DBB" w:rsidP="00B83F7F">
      <w:pPr>
        <w:rPr>
          <w:rFonts w:cs="Arial"/>
          <w:noProof/>
          <w:lang w:val="es-ES"/>
        </w:rPr>
      </w:pPr>
    </w:p>
    <w:p w14:paraId="3261BF07" w14:textId="77777777" w:rsidR="00E51DBB" w:rsidRDefault="00E51DBB" w:rsidP="00B83F7F">
      <w:pPr>
        <w:rPr>
          <w:rFonts w:cs="Arial"/>
          <w:noProof/>
          <w:lang w:val="es-ES"/>
        </w:rPr>
      </w:pPr>
    </w:p>
    <w:p w14:paraId="6AEA4C27" w14:textId="77777777" w:rsidR="00E51DBB" w:rsidRDefault="00E51DBB" w:rsidP="00B83F7F">
      <w:pPr>
        <w:rPr>
          <w:rFonts w:cs="Arial"/>
          <w:noProof/>
          <w:lang w:val="es-ES"/>
        </w:rPr>
      </w:pPr>
    </w:p>
    <w:p w14:paraId="3978617D" w14:textId="77777777" w:rsidR="00E51DBB" w:rsidRDefault="00E51DBB" w:rsidP="00B83F7F">
      <w:pPr>
        <w:rPr>
          <w:rFonts w:cs="Arial"/>
          <w:noProof/>
          <w:lang w:val="es-ES"/>
        </w:rPr>
      </w:pPr>
    </w:p>
    <w:p w14:paraId="5A40D2D9" w14:textId="77777777" w:rsidR="00E51DBB" w:rsidRDefault="00E51DBB" w:rsidP="00B83F7F">
      <w:pPr>
        <w:rPr>
          <w:rFonts w:cs="Arial"/>
          <w:noProof/>
          <w:lang w:val="es-ES"/>
        </w:rPr>
      </w:pPr>
    </w:p>
    <w:p w14:paraId="50E3325D" w14:textId="77777777" w:rsidR="00565B43" w:rsidRDefault="00565B43" w:rsidP="00B83F7F">
      <w:pPr>
        <w:rPr>
          <w:rFonts w:cs="Arial"/>
          <w:noProof/>
          <w:lang w:val="es-ES"/>
        </w:rPr>
      </w:pPr>
    </w:p>
    <w:p w14:paraId="37100336" w14:textId="77777777" w:rsidR="00565B43" w:rsidRDefault="00565B43" w:rsidP="00B83F7F">
      <w:pPr>
        <w:rPr>
          <w:rFonts w:cs="Arial"/>
          <w:noProof/>
          <w:lang w:val="es-ES"/>
        </w:rPr>
      </w:pPr>
    </w:p>
    <w:p w14:paraId="7C57F7E5" w14:textId="77777777" w:rsidR="00565B43" w:rsidRDefault="00565B43" w:rsidP="00B83F7F">
      <w:pPr>
        <w:rPr>
          <w:rFonts w:cs="Arial"/>
          <w:noProof/>
          <w:lang w:val="es-ES"/>
        </w:rPr>
      </w:pPr>
    </w:p>
    <w:p w14:paraId="55CDFEC1" w14:textId="77777777" w:rsidR="00565B43" w:rsidRDefault="00565B43" w:rsidP="00B83F7F">
      <w:pPr>
        <w:rPr>
          <w:rFonts w:cs="Arial"/>
          <w:noProof/>
          <w:lang w:val="es-ES"/>
        </w:rPr>
      </w:pPr>
    </w:p>
    <w:p w14:paraId="1B5FBAC4" w14:textId="77777777" w:rsidR="00D50950" w:rsidRDefault="00D50950" w:rsidP="00B83F7F">
      <w:pPr>
        <w:rPr>
          <w:rFonts w:cs="Arial"/>
          <w:noProof/>
          <w:lang w:val="es-ES"/>
        </w:rPr>
        <w:sectPr w:rsidR="00D50950" w:rsidSect="00C07B28">
          <w:headerReference w:type="default" r:id="rId12"/>
          <w:footerReference w:type="default" r:id="rId13"/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671C9F3A" w14:textId="0EA5E5AA" w:rsidR="005D60E3" w:rsidRDefault="00D06B5E" w:rsidP="005D60E3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 xml:space="preserve">Diagrama </w:t>
      </w:r>
      <w:r w:rsidR="005D60E3">
        <w:rPr>
          <w:noProof/>
          <w:lang w:val="es-ES"/>
        </w:rPr>
        <w:t>de proceso de negocio</w:t>
      </w:r>
    </w:p>
    <w:p w14:paraId="50157146" w14:textId="3C912CAB" w:rsidR="005D60E3" w:rsidRDefault="00D50950" w:rsidP="005D60E3">
      <w:pPr>
        <w:ind w:left="0"/>
        <w:rPr>
          <w:rFonts w:cs="Arial"/>
          <w:noProof/>
          <w:lang w:val="es-ES"/>
        </w:rPr>
      </w:pPr>
      <w:r>
        <w:rPr>
          <w:noProof/>
          <w:lang w:val="es-NI" w:eastAsia="es-NI"/>
        </w:rPr>
        <w:drawing>
          <wp:anchor distT="0" distB="0" distL="114300" distR="114300" simplePos="0" relativeHeight="251667456" behindDoc="1" locked="0" layoutInCell="1" allowOverlap="1" wp14:anchorId="718B280B" wp14:editId="3A233140">
            <wp:simplePos x="0" y="0"/>
            <wp:positionH relativeFrom="column">
              <wp:posOffset>509270</wp:posOffset>
            </wp:positionH>
            <wp:positionV relativeFrom="paragraph">
              <wp:posOffset>8254</wp:posOffset>
            </wp:positionV>
            <wp:extent cx="7714615" cy="4638675"/>
            <wp:effectExtent l="0" t="0" r="63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563" cy="464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77846" w14:textId="10E31D04" w:rsidR="005D60E3" w:rsidRDefault="005D60E3" w:rsidP="005D60E3">
      <w:pPr>
        <w:ind w:left="0"/>
        <w:rPr>
          <w:rFonts w:cs="Arial"/>
          <w:noProof/>
          <w:lang w:val="es-ES"/>
        </w:rPr>
      </w:pPr>
    </w:p>
    <w:p w14:paraId="2524D476" w14:textId="063DF921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F57C425" w14:textId="055BE82D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261170F2" w14:textId="203369D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0626C690" w14:textId="7777777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189C4334" w14:textId="7777777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750C9C93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FDFAB22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2B54198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3EA24301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1F14E95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5160A66F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CA1F525" w14:textId="77777777" w:rsidR="00D50950" w:rsidRDefault="00D50950" w:rsidP="005D60E3">
      <w:pPr>
        <w:ind w:left="0"/>
        <w:rPr>
          <w:rFonts w:cs="Arial"/>
          <w:noProof/>
          <w:lang w:val="es-ES"/>
        </w:rPr>
        <w:sectPr w:rsidR="00D50950" w:rsidSect="00D50950">
          <w:pgSz w:w="15840" w:h="12240" w:orient="landscape" w:code="1"/>
          <w:pgMar w:top="1701" w:right="1418" w:bottom="1701" w:left="1418" w:header="720" w:footer="720" w:gutter="0"/>
          <w:cols w:space="720"/>
          <w:docGrid w:linePitch="299"/>
        </w:sectPr>
      </w:pPr>
    </w:p>
    <w:p w14:paraId="10C0B2AE" w14:textId="4334A8DB" w:rsidR="005D60E3" w:rsidRDefault="005D60E3" w:rsidP="00353DC6">
      <w:pPr>
        <w:pStyle w:val="Ttulo2"/>
        <w:numPr>
          <w:ilvl w:val="1"/>
          <w:numId w:val="27"/>
        </w:numPr>
        <w:ind w:left="2832" w:hanging="2472"/>
        <w:rPr>
          <w:noProof/>
          <w:lang w:val="es-ES"/>
        </w:rPr>
      </w:pPr>
      <w:r w:rsidRPr="005D60E3">
        <w:rPr>
          <w:noProof/>
          <w:lang w:val="es-ES"/>
        </w:rPr>
        <w:lastRenderedPageBreak/>
        <w:t>Casos de Uso</w:t>
      </w:r>
    </w:p>
    <w:p w14:paraId="563EBF16" w14:textId="77777777" w:rsidR="005D60E3" w:rsidRPr="005D60E3" w:rsidRDefault="005D60E3" w:rsidP="005D60E3">
      <w:pPr>
        <w:rPr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0407F38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B937734" w14:textId="77777777" w:rsidR="005D60E3" w:rsidRPr="007955DE" w:rsidRDefault="005D60E3" w:rsidP="00A01D2B">
            <w:pPr>
              <w:spacing w:line="240" w:lineRule="auto"/>
              <w:ind w:left="-73" w:hanging="32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350F65B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Programar Citas</w:t>
            </w:r>
          </w:p>
        </w:tc>
      </w:tr>
      <w:tr w:rsidR="005D60E3" w14:paraId="7DFD44CD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01730AE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54B34F7D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219B3B9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84556DE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7228028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Facilitar al odontólogo el control de citas de sus pacientes</w:t>
            </w:r>
          </w:p>
        </w:tc>
      </w:tr>
      <w:tr w:rsidR="005D60E3" w:rsidRPr="007C417E" w14:paraId="3314DF9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4A37D8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494D3C73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haber solicitado cita con el odontólogo</w:t>
            </w:r>
          </w:p>
        </w:tc>
      </w:tr>
      <w:tr w:rsidR="005D60E3" w:rsidRPr="007C417E" w14:paraId="2A069E3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D29F90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25402CE2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Ser registrada por el odontólogo, asignándole el día calendario y horario disponible</w:t>
            </w:r>
          </w:p>
        </w:tc>
      </w:tr>
      <w:tr w:rsidR="005D60E3" w:rsidRPr="007C417E" w14:paraId="44132C8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F05BBA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51FBCDCE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Fecha y hora no disponible</w:t>
            </w:r>
          </w:p>
        </w:tc>
      </w:tr>
      <w:tr w:rsidR="005D60E3" w14:paraId="5361BDFD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9F3472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CABBC40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6858A77B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C26B79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28A1F59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0FED315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1E07E8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17220A2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198AE45F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6346DA58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067DD78" w14:textId="77777777" w:rsidR="005D60E3" w:rsidRPr="007955DE" w:rsidRDefault="005D60E3" w:rsidP="00A01D2B">
            <w:pPr>
              <w:ind w:left="0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A7E69D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Registrar Odontólogo</w:t>
            </w:r>
          </w:p>
        </w:tc>
      </w:tr>
      <w:tr w:rsidR="005D60E3" w14:paraId="40F0796D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0334ADF" w14:textId="77777777" w:rsidR="005D60E3" w:rsidRDefault="005D60E3" w:rsidP="00A01D2B">
            <w:pPr>
              <w:ind w:left="0"/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3ACC0BE1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Administrador, Odontólogo</w:t>
            </w:r>
          </w:p>
        </w:tc>
      </w:tr>
      <w:tr w:rsidR="005D60E3" w:rsidRPr="007C417E" w14:paraId="2AB2DFD6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46F1766" w14:textId="77777777" w:rsidR="005D60E3" w:rsidRDefault="005D60E3" w:rsidP="00A01D2B">
            <w:pPr>
              <w:ind w:left="65"/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4E184D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Controlar el acceso al sistema de odontólogos y pacientes que acceden al sistema así como el rol de cada uno de ellos</w:t>
            </w:r>
          </w:p>
        </w:tc>
      </w:tr>
      <w:tr w:rsidR="005D60E3" w:rsidRPr="007C417E" w14:paraId="75A176F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B41EE82" w14:textId="77777777" w:rsidR="005D60E3" w:rsidRDefault="005D60E3" w:rsidP="00A01D2B">
            <w:pPr>
              <w:ind w:left="0"/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B67BBE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</w:t>
            </w:r>
            <w:r w:rsidRPr="00D0658C">
              <w:rPr>
                <w:rFonts w:cstheme="minorHAnsi"/>
              </w:rPr>
              <w:t xml:space="preserve"> odontólogo debe atender por</w:t>
            </w:r>
            <w:r>
              <w:rPr>
                <w:rFonts w:cstheme="minorHAnsi"/>
              </w:rPr>
              <w:t xml:space="preserve"> lo menos en una clínica y contar con su código del MINSA para poder registrarse</w:t>
            </w:r>
          </w:p>
        </w:tc>
      </w:tr>
      <w:tr w:rsidR="005D60E3" w14:paraId="0A7DDDE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E5DFC4F" w14:textId="77777777" w:rsidR="005D60E3" w:rsidRDefault="005D60E3" w:rsidP="00A01D2B">
            <w:pPr>
              <w:ind w:left="0"/>
              <w:jc w:val="center"/>
            </w:pPr>
            <w:r>
              <w:lastRenderedPageBreak/>
              <w:t>Iniciador del caso de Uso</w:t>
            </w:r>
          </w:p>
        </w:tc>
        <w:tc>
          <w:tcPr>
            <w:tcW w:w="5103" w:type="dxa"/>
            <w:vAlign w:val="center"/>
          </w:tcPr>
          <w:p w14:paraId="06A5320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Iniciar Sesión al Sistema</w:t>
            </w:r>
          </w:p>
        </w:tc>
      </w:tr>
      <w:tr w:rsidR="005D60E3" w:rsidRPr="007C417E" w14:paraId="2EE079B4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B70E89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1EB55DE9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Usuario y contraseña digitado incorrectamente</w:t>
            </w:r>
          </w:p>
        </w:tc>
      </w:tr>
      <w:tr w:rsidR="005D60E3" w14:paraId="359A2991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4A9C1DC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F7EFC19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1A07C0D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6397B63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163F6B65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</w:tbl>
    <w:p w14:paraId="367E701E" w14:textId="77777777" w:rsidR="005D60E3" w:rsidRDefault="005D60E3" w:rsidP="005D60E3"/>
    <w:tbl>
      <w:tblPr>
        <w:tblStyle w:val="Sombreadomedio1-nfasis1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7C417E" w14:paraId="4766C15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2BA01195" w14:textId="77777777" w:rsidR="005D60E3" w:rsidRPr="007955DE" w:rsidRDefault="005D60E3" w:rsidP="00A01D2B">
            <w:pPr>
              <w:ind w:left="-519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36CF3D13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Verificar consultas médicas de pacientes</w:t>
            </w:r>
          </w:p>
        </w:tc>
      </w:tr>
      <w:tr w:rsidR="005D60E3" w14:paraId="1387AEF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150738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5DC2C18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0C96A76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74F04ED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D7CECD7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Facilitar al doctor el acceso a la información de cada paciente asignado</w:t>
            </w:r>
          </w:p>
        </w:tc>
      </w:tr>
      <w:tr w:rsidR="005D60E3" w:rsidRPr="007C417E" w14:paraId="5D41491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AA21110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06754E16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deberá haber atendido uno a más pacientes y haber registrado la hoja de atención al paciente</w:t>
            </w:r>
          </w:p>
        </w:tc>
      </w:tr>
      <w:tr w:rsidR="005D60E3" w:rsidRPr="007C417E" w14:paraId="24F1F57D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9E639B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3600022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Haber registrado una o más consultas de un determinado paciente</w:t>
            </w:r>
          </w:p>
        </w:tc>
      </w:tr>
      <w:tr w:rsidR="005D60E3" w:rsidRPr="007C417E" w14:paraId="0F9E078F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1638DC8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1343158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Tener pacientes sin consultas realizadas</w:t>
            </w:r>
          </w:p>
        </w:tc>
      </w:tr>
      <w:tr w:rsidR="005D60E3" w14:paraId="668DD60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C94A3CF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D5D122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7AC593A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58BA69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68F42F40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2C30F23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F1D22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26CD4731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6CC96339" w14:textId="77777777" w:rsidR="005D60E3" w:rsidRDefault="005D60E3" w:rsidP="005D60E3"/>
    <w:p w14:paraId="68E02A7F" w14:textId="77777777" w:rsidR="00D06B5E" w:rsidRDefault="00D06B5E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17239C4D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4F07ED7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lastRenderedPageBreak/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193EBE9F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Generar informes médicos</w:t>
            </w:r>
          </w:p>
        </w:tc>
      </w:tr>
      <w:tr w:rsidR="005D60E3" w14:paraId="6C689E8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2FF4D6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66D09EC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7109423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49741AC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39BF0AAC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Facilitar al odontólogo tener un historial de todos los trabajos realizados en una fecha y paciente determinado</w:t>
            </w:r>
          </w:p>
        </w:tc>
      </w:tr>
      <w:tr w:rsidR="005D60E3" w:rsidRPr="007C417E" w14:paraId="524BEEE3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B3F5BF5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8B77D3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Haber registrado algún paciente y realizado al mismo al menos una atención médica</w:t>
            </w:r>
          </w:p>
        </w:tc>
      </w:tr>
      <w:tr w:rsidR="005D60E3" w:rsidRPr="007C417E" w14:paraId="60490990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6186BFB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31F35D24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generará el informe indicando fecha y paciente determinado</w:t>
            </w:r>
          </w:p>
        </w:tc>
      </w:tr>
      <w:tr w:rsidR="005D60E3" w:rsidRPr="007C417E" w14:paraId="1909DFB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00D132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53665CF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usuario que ingresó no existe, fecha fuera de rango, sin atención médica para el paciente</w:t>
            </w:r>
          </w:p>
        </w:tc>
      </w:tr>
      <w:tr w:rsidR="005D60E3" w14:paraId="618F91CB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AD8B48B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5693076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8CC0D09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D90C5C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30BC09AD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78B899A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71CEE49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7BEE1C17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5CECCE07" w14:textId="77777777" w:rsidR="005D60E3" w:rsidRDefault="005D60E3" w:rsidP="005D60E3">
      <w:pPr>
        <w:rPr>
          <w:ins w:id="24" w:author="axel" w:date="2015-05-18T14:14:00Z"/>
        </w:rPr>
      </w:pPr>
    </w:p>
    <w:p w14:paraId="2447BF3B" w14:textId="77777777" w:rsidR="00A01D2B" w:rsidRDefault="00A01D2B" w:rsidP="005D60E3">
      <w:pPr>
        <w:rPr>
          <w:ins w:id="25" w:author="axel" w:date="2015-05-18T14:14:00Z"/>
        </w:rPr>
      </w:pPr>
    </w:p>
    <w:p w14:paraId="6F7FFA92" w14:textId="77777777" w:rsidR="00A01D2B" w:rsidRDefault="00A01D2B" w:rsidP="005D60E3">
      <w:pPr>
        <w:rPr>
          <w:ins w:id="26" w:author="axel" w:date="2015-05-18T14:14:00Z"/>
        </w:rPr>
      </w:pPr>
    </w:p>
    <w:p w14:paraId="1BBC9F76" w14:textId="77777777" w:rsidR="00A01D2B" w:rsidRDefault="00A01D2B" w:rsidP="005D60E3">
      <w:pPr>
        <w:rPr>
          <w:ins w:id="27" w:author="axel" w:date="2015-05-18T14:14:00Z"/>
        </w:rPr>
      </w:pPr>
    </w:p>
    <w:p w14:paraId="2E3E456A" w14:textId="77777777" w:rsidR="00A01D2B" w:rsidRDefault="00A01D2B" w:rsidP="005D60E3">
      <w:pPr>
        <w:rPr>
          <w:ins w:id="28" w:author="axel" w:date="2015-05-18T14:14:00Z"/>
        </w:rPr>
      </w:pPr>
    </w:p>
    <w:p w14:paraId="25F9BB4B" w14:textId="77777777" w:rsidR="00A01D2B" w:rsidRDefault="00A01D2B" w:rsidP="005D60E3">
      <w:pPr>
        <w:rPr>
          <w:ins w:id="29" w:author="axel" w:date="2015-05-18T14:14:00Z"/>
        </w:rPr>
      </w:pPr>
    </w:p>
    <w:p w14:paraId="7892E02B" w14:textId="77777777" w:rsidR="00A01D2B" w:rsidRDefault="00A01D2B" w:rsidP="005D60E3">
      <w:pPr>
        <w:rPr>
          <w:ins w:id="30" w:author="axel" w:date="2015-05-18T14:14:00Z"/>
        </w:rPr>
      </w:pPr>
    </w:p>
    <w:p w14:paraId="35AECD1B" w14:textId="77777777" w:rsidR="00A01D2B" w:rsidRDefault="00A01D2B" w:rsidP="005D60E3">
      <w:pPr>
        <w:rPr>
          <w:ins w:id="31" w:author="axel" w:date="2015-05-18T14:14:00Z"/>
        </w:rPr>
      </w:pPr>
    </w:p>
    <w:p w14:paraId="0DFF457A" w14:textId="77777777" w:rsidR="00A01D2B" w:rsidRDefault="00A01D2B" w:rsidP="005D60E3">
      <w:pPr>
        <w:rPr>
          <w:ins w:id="32" w:author="axel" w:date="2015-05-18T14:14:00Z"/>
        </w:rPr>
      </w:pPr>
    </w:p>
    <w:p w14:paraId="1519036F" w14:textId="77777777" w:rsidR="00A01D2B" w:rsidRDefault="00A01D2B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  <w:tblGridChange w:id="33">
          <w:tblGrid>
            <w:gridCol w:w="5103"/>
            <w:gridCol w:w="5103"/>
          </w:tblGrid>
        </w:tblGridChange>
      </w:tblGrid>
      <w:tr w:rsidR="005D60E3" w14:paraId="37A9055A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3A8BB56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lastRenderedPageBreak/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B278F15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Añadir tratamiento a pacientes</w:t>
            </w:r>
          </w:p>
        </w:tc>
      </w:tr>
      <w:tr w:rsidR="005D60E3" w14:paraId="103514EF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3F16C0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1158A16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697F9FCB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70DBDB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7AF41E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Facilitar la creación de los tratamientos que se les aplicará a los pacientes</w:t>
            </w:r>
          </w:p>
        </w:tc>
      </w:tr>
      <w:tr w:rsidR="005D60E3" w:rsidRPr="007C417E" w14:paraId="0D7626E0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0221206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61A63D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necesita haber realizado una consulta a un paciente</w:t>
            </w:r>
          </w:p>
        </w:tc>
      </w:tr>
      <w:tr w:rsidR="005D60E3" w:rsidRPr="007C417E" w14:paraId="6974FE15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E1015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7E7BABA6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deberá haber atendido primeramente al paciente y luego asignarle el tratamiento</w:t>
            </w:r>
          </w:p>
        </w:tc>
      </w:tr>
      <w:tr w:rsidR="005D60E3" w:rsidRPr="007C417E" w14:paraId="3E8FD549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844525B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00184807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ha sido registrado</w:t>
            </w:r>
          </w:p>
        </w:tc>
      </w:tr>
      <w:tr w:rsidR="005D60E3" w14:paraId="3DE48178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F639D3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37150EC6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F13374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247B3A3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13C31BEE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5C0CD4B4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3C8A04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3087928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5D60E3" w14:paraId="2DB73D5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348D5CE" w14:textId="77777777" w:rsidR="005D60E3" w:rsidRDefault="005D60E3" w:rsidP="00A01D2B">
            <w:pPr>
              <w:jc w:val="center"/>
            </w:pPr>
            <w:r>
              <w:t>Canales de comunicación</w:t>
            </w:r>
          </w:p>
        </w:tc>
        <w:tc>
          <w:tcPr>
            <w:tcW w:w="5103" w:type="dxa"/>
            <w:vAlign w:val="center"/>
          </w:tcPr>
          <w:p w14:paraId="4C3F2690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60E3" w14:paraId="7EA9E39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9B973C5" w14:textId="77777777" w:rsidR="005D60E3" w:rsidRDefault="005D60E3" w:rsidP="00A01D2B">
            <w:pPr>
              <w:jc w:val="center"/>
            </w:pPr>
            <w:r>
              <w:t>Canales con actores secundarios</w:t>
            </w:r>
          </w:p>
        </w:tc>
        <w:tc>
          <w:tcPr>
            <w:tcW w:w="5103" w:type="dxa"/>
            <w:vAlign w:val="center"/>
          </w:tcPr>
          <w:p w14:paraId="0A9B30C0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60E3" w14:paraId="09297A66" w14:textId="77777777" w:rsidTr="00A01D2B">
        <w:tblPrEx>
          <w:tblW w:w="10206" w:type="dxa"/>
          <w:jc w:val="center"/>
          <w:tblPrExChange w:id="34" w:author="axel" w:date="2015-05-18T14:14:00Z">
            <w:tblPrEx>
              <w:tblW w:w="10206" w:type="dxa"/>
              <w:jc w:val="center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  <w:trPrChange w:id="35" w:author="axel" w:date="2015-05-18T14:14:00Z">
            <w:trPr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  <w:tcPrChange w:id="36" w:author="axel" w:date="2015-05-18T14:14:00Z">
              <w:tcPr>
                <w:tcW w:w="5103" w:type="dxa"/>
                <w:vAlign w:val="center"/>
              </w:tcPr>
            </w:tcPrChange>
          </w:tcPr>
          <w:p w14:paraId="568D9171" w14:textId="77777777" w:rsidR="005D60E3" w:rsidRDefault="005D60E3" w:rsidP="00A01D2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Puntos aún no resueltos</w:t>
            </w:r>
          </w:p>
        </w:tc>
        <w:tc>
          <w:tcPr>
            <w:tcW w:w="5103" w:type="dxa"/>
            <w:vAlign w:val="center"/>
            <w:tcPrChange w:id="37" w:author="axel" w:date="2015-05-18T14:14:00Z">
              <w:tcPr>
                <w:tcW w:w="5103" w:type="dxa"/>
                <w:vAlign w:val="center"/>
              </w:tcPr>
            </w:tcPrChange>
          </w:tcPr>
          <w:p w14:paraId="101177B1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4C480B7" w14:textId="77777777" w:rsidR="00A01D2B" w:rsidRDefault="00A01D2B">
      <w:pPr>
        <w:rPr>
          <w:ins w:id="38" w:author="axel" w:date="2015-05-18T14:14:00Z"/>
          <w:b/>
          <w:bCs/>
        </w:rPr>
      </w:pPr>
      <w:ins w:id="39" w:author="axel" w:date="2015-05-18T14:14:00Z">
        <w:r>
          <w:rPr>
            <w:b/>
            <w:bCs/>
          </w:rPr>
          <w:br w:type="page"/>
        </w:r>
      </w:ins>
    </w:p>
    <w:p w14:paraId="518AB23D" w14:textId="77777777" w:rsidR="00A01D2B" w:rsidRDefault="00A01D2B">
      <w:pPr>
        <w:rPr>
          <w:ins w:id="40" w:author="axel" w:date="2015-05-18T14:14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66B9AF29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72987AB1" w14:textId="7BA56FF2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5EA7CEE9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Modificar pacientes</w:t>
            </w:r>
          </w:p>
        </w:tc>
      </w:tr>
      <w:tr w:rsidR="005D60E3" w14:paraId="0AF89810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C81B505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170A8E0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498F5943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DEE63A4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3D7195DF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Modificar información equivoca de un determinado paciente</w:t>
            </w:r>
          </w:p>
        </w:tc>
      </w:tr>
      <w:tr w:rsidR="005D60E3" w:rsidRPr="007C417E" w14:paraId="4E25E6CB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B604399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570DF968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Tener acceso al sistema, además de poseer el rol para realizar cambios</w:t>
            </w:r>
          </w:p>
        </w:tc>
      </w:tr>
      <w:tr w:rsidR="005D60E3" w:rsidRPr="007C417E" w14:paraId="3A390096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F13D5AF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6F96F8B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B170D">
              <w:rPr>
                <w:rFonts w:cstheme="minorHAnsi"/>
              </w:rPr>
              <w:t>l odontólogo debe iniciar sesión y empezar a agregar a sus pacientes y sus respectivas documentaciones</w:t>
            </w:r>
          </w:p>
        </w:tc>
      </w:tr>
      <w:tr w:rsidR="005D60E3" w:rsidRPr="007C417E" w14:paraId="033C5042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7D85335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00FCF47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ha sido registrado</w:t>
            </w:r>
          </w:p>
        </w:tc>
      </w:tr>
      <w:tr w:rsidR="005D60E3" w14:paraId="1911AD4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BDF9638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0B92C80F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09EE2BE9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6318815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453E812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10689F3C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1174298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4462767E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Baja</w:t>
            </w:r>
          </w:p>
        </w:tc>
      </w:tr>
    </w:tbl>
    <w:p w14:paraId="18B18403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7C417E" w14:paraId="46C6FBA0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6D2217F1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4FFD62E0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Publicación de información de control de pacientes</w:t>
            </w:r>
          </w:p>
        </w:tc>
      </w:tr>
      <w:tr w:rsidR="005D60E3" w14:paraId="6E5033B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AFF134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2AC54E0E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48B506B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DD025F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5AB0B8F9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Publicar información sobre temas modernos en su especialidad, investigaciones o publicaciones del periódico</w:t>
            </w:r>
          </w:p>
        </w:tc>
      </w:tr>
      <w:tr w:rsidR="005D60E3" w:rsidRPr="007C417E" w14:paraId="62BC230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3CF87A6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2B93DE19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tener cuenta en el sistema</w:t>
            </w:r>
          </w:p>
        </w:tc>
      </w:tr>
      <w:tr w:rsidR="005D60E3" w:rsidRPr="007C417E" w14:paraId="76A24AC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6996583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25D850D9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tiene que iniciar sesión y copiar la información o el link de lo que quiere mostrar</w:t>
            </w:r>
          </w:p>
        </w:tc>
      </w:tr>
      <w:tr w:rsidR="005D60E3" w:rsidRPr="007C417E" w14:paraId="29CC93B5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B1BAC1A" w14:textId="77777777" w:rsidR="005D60E3" w:rsidRDefault="005D60E3" w:rsidP="00A01D2B">
            <w:pPr>
              <w:jc w:val="center"/>
            </w:pPr>
            <w:r>
              <w:lastRenderedPageBreak/>
              <w:t>Excepciones</w:t>
            </w:r>
          </w:p>
        </w:tc>
        <w:tc>
          <w:tcPr>
            <w:tcW w:w="5103" w:type="dxa"/>
            <w:vAlign w:val="center"/>
          </w:tcPr>
          <w:p w14:paraId="7FA64C5D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médico no ha iniciado sesión</w:t>
            </w:r>
          </w:p>
        </w:tc>
      </w:tr>
      <w:tr w:rsidR="005D60E3" w14:paraId="05C4E46E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4B4D43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6BDFDA41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C9AFDC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7C0A54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4AA52576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16916F16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059F72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6FC2931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645F6C64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7C417E" w14:paraId="5283FE1A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3BCE2A85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6F420342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Notificación de citas a pacientes</w:t>
            </w:r>
          </w:p>
        </w:tc>
      </w:tr>
      <w:tr w:rsidR="005D60E3" w14:paraId="3E874B6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B80057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29F1DBB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Odontológico</w:t>
            </w:r>
          </w:p>
        </w:tc>
      </w:tr>
      <w:tr w:rsidR="005D60E3" w:rsidRPr="007C417E" w14:paraId="5DDB35C3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64B0A4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CD977F2" w14:textId="77777777" w:rsidR="005D60E3" w:rsidRPr="001101D9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sistema será capaz notificar al paciente anticipadamente una cita</w:t>
            </w:r>
          </w:p>
        </w:tc>
      </w:tr>
      <w:tr w:rsidR="005D60E3" w:rsidRPr="007C417E" w14:paraId="37A970AE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DAA522E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4A1F8E78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estar registrado en el sistema</w:t>
            </w:r>
          </w:p>
        </w:tc>
      </w:tr>
      <w:tr w:rsidR="005D60E3" w:rsidRPr="007C417E" w14:paraId="6FC5FB0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A5489F1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183CCE60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haber asignado una cita al paciente</w:t>
            </w:r>
          </w:p>
        </w:tc>
      </w:tr>
      <w:tr w:rsidR="005D60E3" w:rsidRPr="007C417E" w14:paraId="324C911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3C7106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3EC8A41C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existe, el paciente no solicitó una cita</w:t>
            </w:r>
          </w:p>
        </w:tc>
      </w:tr>
      <w:tr w:rsidR="005D60E3" w14:paraId="24D55B4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675E7F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1EA115F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2FBEB9CE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1CBBB8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715A4966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6A0F4B88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EACEF4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45124C8B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</w:tbl>
    <w:p w14:paraId="25D671FE" w14:textId="77777777" w:rsidR="007A0661" w:rsidRDefault="007A0661" w:rsidP="00B83F7F">
      <w:pPr>
        <w:rPr>
          <w:ins w:id="41" w:author="axel" w:date="2015-05-18T14:16:00Z"/>
          <w:rFonts w:cs="Arial"/>
          <w:noProof/>
          <w:lang w:val="es-ES"/>
        </w:rPr>
      </w:pPr>
    </w:p>
    <w:p w14:paraId="1031BFF6" w14:textId="77777777" w:rsidR="00A01D2B" w:rsidRDefault="00A01D2B" w:rsidP="00B83F7F">
      <w:pPr>
        <w:rPr>
          <w:ins w:id="42" w:author="axel" w:date="2015-05-18T14:17:00Z"/>
          <w:rFonts w:cs="Arial"/>
          <w:noProof/>
          <w:lang w:val="es-ES"/>
        </w:rPr>
      </w:pPr>
    </w:p>
    <w:p w14:paraId="31CFCCDE" w14:textId="77777777" w:rsidR="000F3DCB" w:rsidRDefault="000F3DCB" w:rsidP="00B83F7F">
      <w:pPr>
        <w:rPr>
          <w:ins w:id="43" w:author="axel" w:date="2015-05-18T14:17:00Z"/>
          <w:rFonts w:cs="Arial"/>
          <w:noProof/>
          <w:lang w:val="es-ES"/>
        </w:rPr>
      </w:pPr>
    </w:p>
    <w:p w14:paraId="0BF3346C" w14:textId="77777777" w:rsidR="000F3DCB" w:rsidRDefault="000F3DCB" w:rsidP="00B83F7F">
      <w:pPr>
        <w:rPr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D06B5E" w:rsidRPr="00E51DBB" w14:paraId="2947AEB3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4166F58" w14:textId="77777777" w:rsidR="00D06B5E" w:rsidRPr="007955DE" w:rsidRDefault="00D06B5E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BA6880" w14:textId="3C5ED6B2" w:rsidR="00D06B5E" w:rsidRPr="007955DE" w:rsidRDefault="00D06B5E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Seguimiento de tratamiento</w:t>
            </w:r>
          </w:p>
        </w:tc>
      </w:tr>
      <w:tr w:rsidR="00D06B5E" w14:paraId="42349A42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05C558" w14:textId="77777777" w:rsidR="00D06B5E" w:rsidRDefault="00D06B5E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7E70A345" w14:textId="64E35A7C" w:rsidR="00D06B5E" w:rsidRDefault="000444D8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D06B5E" w:rsidRPr="007C417E" w14:paraId="2D31756F" w14:textId="77777777" w:rsidTr="000444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6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70EAA1E" w14:textId="77777777" w:rsidR="00D06B5E" w:rsidRDefault="00D06B5E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8A1406E" w14:textId="4CC616C3" w:rsidR="00D06B5E" w:rsidRPr="001101D9" w:rsidRDefault="00D06B5E" w:rsidP="00D06B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médico odontólogo tendrá la posibilidad de llevar un control correspondiente a la reacción de tratamientos hacia sus pacientes</w:t>
            </w:r>
          </w:p>
        </w:tc>
      </w:tr>
      <w:tr w:rsidR="00D06B5E" w:rsidRPr="007C417E" w14:paraId="785CF90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D72E303" w14:textId="77777777" w:rsidR="00D06B5E" w:rsidRDefault="00D06B5E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B7BD311" w14:textId="66641339" w:rsidR="00D06B5E" w:rsidRDefault="00D06B5E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estar registrado en el sistema y tener un tratamiento asignado</w:t>
            </w:r>
          </w:p>
        </w:tc>
      </w:tr>
      <w:tr w:rsidR="00D06B5E" w:rsidRPr="007C417E" w14:paraId="5BE0D66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C9A6A8" w14:textId="77777777" w:rsidR="00D06B5E" w:rsidRDefault="00D06B5E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00B4848" w14:textId="17E22BC7" w:rsidR="00D06B5E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haber asignado un tratamiento al paciente</w:t>
            </w:r>
          </w:p>
        </w:tc>
      </w:tr>
      <w:tr w:rsidR="00D06B5E" w:rsidRPr="007C417E" w14:paraId="228CFBC4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8E5555" w14:textId="77777777" w:rsidR="00D06B5E" w:rsidRDefault="00D06B5E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7E6C79E3" w14:textId="461810E9" w:rsidR="00D06B5E" w:rsidRDefault="00D06B5E" w:rsidP="00D0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tratamiento no existe o no está asignado</w:t>
            </w:r>
          </w:p>
        </w:tc>
      </w:tr>
      <w:tr w:rsidR="00D06B5E" w14:paraId="3C8BE382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A36340" w14:textId="77777777" w:rsidR="00D06B5E" w:rsidRDefault="00D06B5E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382347F2" w14:textId="4E603510" w:rsidR="00D06B5E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D06B5E" w14:paraId="4EF4A12D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DA3CED6" w14:textId="77777777" w:rsidR="00D06B5E" w:rsidRDefault="00D06B5E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7042D50F" w14:textId="77777777" w:rsidR="00D06B5E" w:rsidRDefault="00D06B5E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D06B5E" w14:paraId="2FBEDC10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D81796" w14:textId="77777777" w:rsidR="00D06B5E" w:rsidRDefault="00D06B5E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120D9FF9" w14:textId="77777777" w:rsidR="00D06B5E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</w:tbl>
    <w:p w14:paraId="38E8028B" w14:textId="1E78C82E" w:rsidR="000444D8" w:rsidDel="00A01D2B" w:rsidRDefault="000444D8">
      <w:pPr>
        <w:rPr>
          <w:del w:id="44" w:author="Jimmy Romàn" w:date="2015-05-17T22:54:00Z"/>
          <w:noProof/>
          <w:lang w:val="es-ES"/>
        </w:rPr>
        <w:pPrChange w:id="45" w:author="Jimmy Romàn" w:date="2015-05-17T22:54:00Z">
          <w:pPr>
            <w:pStyle w:val="Ttulo1"/>
            <w:ind w:left="1080"/>
          </w:pPr>
        </w:pPrChange>
      </w:pPr>
    </w:p>
    <w:p w14:paraId="680EC4CC" w14:textId="77777777" w:rsidR="00A01D2B" w:rsidRDefault="00A01D2B">
      <w:pPr>
        <w:pStyle w:val="Sinespaciado"/>
        <w:rPr>
          <w:ins w:id="46" w:author="axel" w:date="2015-05-18T14:07:00Z"/>
          <w:noProof/>
          <w:lang w:val="es-ES"/>
        </w:rPr>
        <w:pPrChange w:id="47" w:author="Jimmy Romàn" w:date="2015-05-17T22:54:00Z">
          <w:pPr>
            <w:pStyle w:val="Ttulo1"/>
            <w:ind w:left="1080"/>
          </w:pPr>
        </w:pPrChange>
      </w:pPr>
    </w:p>
    <w:p w14:paraId="37B662CB" w14:textId="77777777" w:rsidR="000444D8" w:rsidRDefault="000444D8">
      <w:pPr>
        <w:rPr>
          <w:ins w:id="48" w:author="axel" w:date="2015-05-18T14:16:00Z"/>
          <w:noProof/>
          <w:lang w:val="es-ES"/>
        </w:rPr>
        <w:pPrChange w:id="49" w:author="Jimmy Romàn" w:date="2015-05-17T22:54:00Z">
          <w:pPr>
            <w:pStyle w:val="Ttulo1"/>
            <w:ind w:left="1080"/>
          </w:pPr>
        </w:pPrChange>
      </w:pPr>
    </w:p>
    <w:p w14:paraId="5F9DF9D6" w14:textId="77777777" w:rsidR="00A01D2B" w:rsidRDefault="00A01D2B">
      <w:pPr>
        <w:rPr>
          <w:ins w:id="50" w:author="axel" w:date="2015-05-18T14:16:00Z"/>
          <w:noProof/>
          <w:lang w:val="es-ES"/>
        </w:rPr>
        <w:pPrChange w:id="51" w:author="Jimmy Romàn" w:date="2015-05-17T22:54:00Z">
          <w:pPr>
            <w:pStyle w:val="Ttulo1"/>
            <w:ind w:left="1080"/>
          </w:pPr>
        </w:pPrChange>
      </w:pPr>
    </w:p>
    <w:p w14:paraId="4A866CCB" w14:textId="77777777" w:rsidR="00A01D2B" w:rsidRDefault="00A01D2B">
      <w:pPr>
        <w:rPr>
          <w:ins w:id="52" w:author="axel" w:date="2015-05-18T14:16:00Z"/>
          <w:noProof/>
          <w:lang w:val="es-ES"/>
        </w:rPr>
        <w:pPrChange w:id="53" w:author="Jimmy Romàn" w:date="2015-05-17T22:54:00Z">
          <w:pPr>
            <w:pStyle w:val="Ttulo1"/>
            <w:ind w:left="1080"/>
          </w:pPr>
        </w:pPrChange>
      </w:pPr>
    </w:p>
    <w:p w14:paraId="220890B9" w14:textId="77777777" w:rsidR="00A01D2B" w:rsidRDefault="00A01D2B">
      <w:pPr>
        <w:rPr>
          <w:ins w:id="54" w:author="axel" w:date="2015-05-18T14:16:00Z"/>
          <w:noProof/>
          <w:lang w:val="es-ES"/>
        </w:rPr>
        <w:pPrChange w:id="55" w:author="Jimmy Romàn" w:date="2015-05-17T22:54:00Z">
          <w:pPr>
            <w:pStyle w:val="Ttulo1"/>
            <w:ind w:left="1080"/>
          </w:pPr>
        </w:pPrChange>
      </w:pPr>
    </w:p>
    <w:p w14:paraId="3DA4CF0A" w14:textId="77777777" w:rsidR="00A01D2B" w:rsidRDefault="00A01D2B">
      <w:pPr>
        <w:rPr>
          <w:ins w:id="56" w:author="axel" w:date="2015-05-18T14:18:00Z"/>
          <w:noProof/>
          <w:lang w:val="es-ES"/>
        </w:rPr>
        <w:pPrChange w:id="57" w:author="Jimmy Romàn" w:date="2015-05-17T22:54:00Z">
          <w:pPr>
            <w:pStyle w:val="Ttulo1"/>
            <w:ind w:left="1080"/>
          </w:pPr>
        </w:pPrChange>
      </w:pPr>
    </w:p>
    <w:p w14:paraId="4DA25581" w14:textId="77777777" w:rsidR="000F3DCB" w:rsidRDefault="000F3DCB">
      <w:pPr>
        <w:rPr>
          <w:ins w:id="58" w:author="axel" w:date="2015-05-18T14:16:00Z"/>
          <w:noProof/>
          <w:lang w:val="es-ES"/>
        </w:rPr>
        <w:pPrChange w:id="59" w:author="Jimmy Romàn" w:date="2015-05-17T22:54:00Z">
          <w:pPr>
            <w:pStyle w:val="Ttulo1"/>
            <w:ind w:left="1080"/>
          </w:pPr>
        </w:pPrChange>
      </w:pPr>
    </w:p>
    <w:p w14:paraId="76A7978F" w14:textId="77777777" w:rsidR="00A01D2B" w:rsidRDefault="00A01D2B">
      <w:pPr>
        <w:rPr>
          <w:noProof/>
          <w:lang w:val="es-ES"/>
        </w:rPr>
        <w:pPrChange w:id="60" w:author="Jimmy Romàn" w:date="2015-05-17T22:54:00Z">
          <w:pPr>
            <w:pStyle w:val="Ttulo1"/>
            <w:ind w:left="1080"/>
          </w:pPr>
        </w:pPrChange>
      </w:pPr>
    </w:p>
    <w:p w14:paraId="6AF8C67B" w14:textId="77777777" w:rsidR="000444D8" w:rsidRDefault="000444D8">
      <w:pPr>
        <w:pStyle w:val="Sinespaciado"/>
        <w:rPr>
          <w:noProof/>
          <w:lang w:val="es-ES"/>
        </w:rPr>
        <w:pPrChange w:id="61" w:author="Jimmy Romàn" w:date="2015-05-17T22:54:00Z">
          <w:pPr>
            <w:pStyle w:val="Ttulo1"/>
            <w:ind w:left="1080"/>
          </w:pPr>
        </w:pPrChange>
      </w:pPr>
    </w:p>
    <w:p w14:paraId="0EFA624D" w14:textId="59A653F5" w:rsidR="00D31D6E" w:rsidRDefault="00D31D6E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Categorización de los usuarios</w:t>
      </w:r>
    </w:p>
    <w:p w14:paraId="6981DF74" w14:textId="77777777" w:rsidR="007A0661" w:rsidRDefault="007A0661" w:rsidP="007A0661">
      <w:pPr>
        <w:rPr>
          <w:lang w:val="es-ES"/>
        </w:rPr>
      </w:pPr>
    </w:p>
    <w:p w14:paraId="36664580" w14:textId="77777777" w:rsidR="007A0661" w:rsidRDefault="007A0661" w:rsidP="007A0661">
      <w:pPr>
        <w:rPr>
          <w:lang w:val="es-ES"/>
        </w:rPr>
      </w:pP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444D8" w14:paraId="24634D96" w14:textId="77777777" w:rsidTr="00044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618096" w:themeFill="accent4" w:themeFillShade="BF"/>
          </w:tcPr>
          <w:p w14:paraId="3B7305A1" w14:textId="55AAF536" w:rsidR="005A1A91" w:rsidRDefault="005A1A91" w:rsidP="007A0661">
            <w:pPr>
              <w:ind w:left="0"/>
              <w:rPr>
                <w:lang w:val="es-ES"/>
              </w:rPr>
            </w:pPr>
            <w:r>
              <w:rPr>
                <w:lang w:val="es-ES"/>
              </w:rPr>
              <w:t>Categoría de usuario</w:t>
            </w:r>
          </w:p>
        </w:tc>
        <w:tc>
          <w:tcPr>
            <w:tcW w:w="2244" w:type="dxa"/>
            <w:shd w:val="clear" w:color="auto" w:fill="618096" w:themeFill="accent4" w:themeFillShade="BF"/>
          </w:tcPr>
          <w:p w14:paraId="46ABB842" w14:textId="546A0F5A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245" w:type="dxa"/>
            <w:shd w:val="clear" w:color="auto" w:fill="618096" w:themeFill="accent4" w:themeFillShade="BF"/>
          </w:tcPr>
          <w:p w14:paraId="44C89823" w14:textId="03DBE423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 en el sistema</w:t>
            </w:r>
          </w:p>
        </w:tc>
        <w:tc>
          <w:tcPr>
            <w:tcW w:w="2245" w:type="dxa"/>
            <w:shd w:val="clear" w:color="auto" w:fill="618096" w:themeFill="accent4" w:themeFillShade="BF"/>
          </w:tcPr>
          <w:p w14:paraId="5E816096" w14:textId="25CBD088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Nivel de Conocimiento</w:t>
            </w:r>
          </w:p>
        </w:tc>
      </w:tr>
      <w:tr w:rsidR="000444D8" w14:paraId="5D05E72B" w14:textId="77777777" w:rsidTr="0004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0A426F9" w14:textId="608A0761" w:rsidR="005A1A91" w:rsidRPr="000444D8" w:rsidRDefault="005A1A91" w:rsidP="007A0661">
            <w:pPr>
              <w:ind w:left="0"/>
              <w:rPr>
                <w:color w:val="auto"/>
                <w:lang w:val="es-ES"/>
              </w:rPr>
            </w:pPr>
            <w:r w:rsidRPr="005A1A91">
              <w:rPr>
                <w:color w:val="auto"/>
                <w:lang w:val="es-ES"/>
              </w:rPr>
              <w:t>A</w:t>
            </w:r>
            <w:r>
              <w:rPr>
                <w:color w:val="auto"/>
                <w:lang w:val="es-ES"/>
              </w:rPr>
              <w:t>dministrador</w:t>
            </w:r>
          </w:p>
        </w:tc>
        <w:tc>
          <w:tcPr>
            <w:tcW w:w="2244" w:type="dxa"/>
          </w:tcPr>
          <w:p w14:paraId="0477C9C5" w14:textId="71079F43" w:rsidR="005A1A91" w:rsidRPr="000444D8" w:rsidRDefault="005A1A91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El más alto nivel en la estructura, es el responsable de analizar las solicitudes de ingreso al sistema y de brindar el acceso a los médicos que soliciten el servicio</w:t>
            </w:r>
          </w:p>
        </w:tc>
        <w:tc>
          <w:tcPr>
            <w:tcW w:w="2245" w:type="dxa"/>
          </w:tcPr>
          <w:p w14:paraId="02843D99" w14:textId="47B8A4EA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5</w:t>
            </w:r>
          </w:p>
        </w:tc>
        <w:tc>
          <w:tcPr>
            <w:tcW w:w="2245" w:type="dxa"/>
          </w:tcPr>
          <w:p w14:paraId="263BBE72" w14:textId="119B8E23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Avanzado</w:t>
            </w:r>
          </w:p>
        </w:tc>
      </w:tr>
      <w:tr w:rsidR="000444D8" w14:paraId="56F2E20D" w14:textId="77777777" w:rsidTr="0004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6823F9A" w14:textId="4949B0B0" w:rsidR="005A1A91" w:rsidRPr="000444D8" w:rsidRDefault="00D06B5E" w:rsidP="007A0661">
            <w:pPr>
              <w:ind w:left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Médico odontológico</w:t>
            </w:r>
          </w:p>
        </w:tc>
        <w:tc>
          <w:tcPr>
            <w:tcW w:w="2244" w:type="dxa"/>
          </w:tcPr>
          <w:p w14:paraId="0DCECEC4" w14:textId="0065C8FA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Es quien realiza la solicitud al sistema, además es el encargado de registrar pacientes y toda información correspondiente</w:t>
            </w:r>
          </w:p>
        </w:tc>
        <w:tc>
          <w:tcPr>
            <w:tcW w:w="2245" w:type="dxa"/>
          </w:tcPr>
          <w:p w14:paraId="51DEE42F" w14:textId="5BDBCD93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4</w:t>
            </w:r>
          </w:p>
        </w:tc>
        <w:tc>
          <w:tcPr>
            <w:tcW w:w="2245" w:type="dxa"/>
          </w:tcPr>
          <w:p w14:paraId="6EE4B4A4" w14:textId="1A6A676F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Medio</w:t>
            </w:r>
          </w:p>
        </w:tc>
      </w:tr>
      <w:tr w:rsidR="000444D8" w14:paraId="7EFB45A9" w14:textId="77777777" w:rsidTr="0004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ED6EAE8" w14:textId="7F0EC5D1" w:rsidR="005A1A91" w:rsidRPr="000444D8" w:rsidRDefault="00D06B5E" w:rsidP="007A0661">
            <w:pPr>
              <w:ind w:left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Usuario general</w:t>
            </w:r>
          </w:p>
        </w:tc>
        <w:tc>
          <w:tcPr>
            <w:tcW w:w="2244" w:type="dxa"/>
          </w:tcPr>
          <w:p w14:paraId="55FEAC7C" w14:textId="3A0A0523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Es cualquier usuario que ingresa al sitio en busca de información o documentación</w:t>
            </w:r>
          </w:p>
        </w:tc>
        <w:tc>
          <w:tcPr>
            <w:tcW w:w="2245" w:type="dxa"/>
          </w:tcPr>
          <w:p w14:paraId="262BE199" w14:textId="2D73D88C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2</w:t>
            </w:r>
          </w:p>
        </w:tc>
        <w:tc>
          <w:tcPr>
            <w:tcW w:w="2245" w:type="dxa"/>
          </w:tcPr>
          <w:p w14:paraId="7C7A682B" w14:textId="50473B9D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Bajo</w:t>
            </w:r>
          </w:p>
        </w:tc>
      </w:tr>
    </w:tbl>
    <w:p w14:paraId="640739A2" w14:textId="77777777" w:rsidR="005A1A91" w:rsidRDefault="005A1A91" w:rsidP="007A0661">
      <w:pPr>
        <w:rPr>
          <w:lang w:val="es-ES"/>
        </w:rPr>
      </w:pPr>
    </w:p>
    <w:p w14:paraId="043AE368" w14:textId="77777777" w:rsidR="005A1A91" w:rsidRDefault="005A1A91" w:rsidP="007A0661">
      <w:pPr>
        <w:rPr>
          <w:lang w:val="es-ES"/>
        </w:rPr>
      </w:pPr>
    </w:p>
    <w:p w14:paraId="6232C14E" w14:textId="77777777" w:rsidR="005A1A91" w:rsidRPr="007A0661" w:rsidRDefault="005A1A91" w:rsidP="007A0661">
      <w:pPr>
        <w:rPr>
          <w:lang w:val="es-ES"/>
        </w:rPr>
      </w:pPr>
    </w:p>
    <w:p w14:paraId="58C02FAC" w14:textId="77777777" w:rsidR="000F0802" w:rsidRDefault="000F0802" w:rsidP="00D31D6E">
      <w:pPr>
        <w:rPr>
          <w:rFonts w:cs="Arial"/>
          <w:noProof/>
          <w:lang w:val="es-ES"/>
        </w:rPr>
      </w:pPr>
    </w:p>
    <w:p w14:paraId="5FF1B798" w14:textId="77777777" w:rsidR="000F0802" w:rsidRDefault="000F0802" w:rsidP="00D31D6E">
      <w:pPr>
        <w:rPr>
          <w:rFonts w:cs="Arial"/>
          <w:noProof/>
          <w:lang w:val="es-ES"/>
        </w:rPr>
      </w:pPr>
    </w:p>
    <w:p w14:paraId="571D2174" w14:textId="77777777" w:rsidR="000F0802" w:rsidRDefault="000F0802" w:rsidP="00D31D6E">
      <w:pPr>
        <w:rPr>
          <w:rFonts w:cs="Arial"/>
          <w:noProof/>
          <w:lang w:val="es-ES"/>
        </w:rPr>
      </w:pPr>
    </w:p>
    <w:p w14:paraId="072CE93A" w14:textId="77777777" w:rsidR="008A5C38" w:rsidRDefault="008A5C38" w:rsidP="00D31D6E">
      <w:pPr>
        <w:rPr>
          <w:rFonts w:cs="Arial"/>
          <w:noProof/>
          <w:lang w:val="es-ES"/>
        </w:rPr>
      </w:pPr>
    </w:p>
    <w:p w14:paraId="60FC1CE0" w14:textId="77777777" w:rsidR="008A5C38" w:rsidRDefault="008A5C38" w:rsidP="00D31D6E">
      <w:pPr>
        <w:rPr>
          <w:rFonts w:cs="Arial"/>
          <w:noProof/>
          <w:lang w:val="es-ES"/>
        </w:rPr>
      </w:pPr>
    </w:p>
    <w:p w14:paraId="42ECB02A" w14:textId="77777777" w:rsidR="008A5C38" w:rsidRDefault="008A5C38" w:rsidP="00D31D6E">
      <w:pPr>
        <w:rPr>
          <w:rFonts w:cs="Arial"/>
          <w:noProof/>
          <w:lang w:val="es-ES"/>
        </w:rPr>
      </w:pPr>
    </w:p>
    <w:p w14:paraId="0D2F1F97" w14:textId="77777777" w:rsidR="008A5C38" w:rsidRDefault="008A5C38" w:rsidP="00D31D6E">
      <w:pPr>
        <w:rPr>
          <w:rFonts w:cs="Arial"/>
          <w:noProof/>
          <w:lang w:val="es-ES"/>
        </w:rPr>
      </w:pPr>
    </w:p>
    <w:p w14:paraId="63DB9FA5" w14:textId="77777777" w:rsidR="008A5C38" w:rsidRDefault="008A5C38" w:rsidP="00D31D6E">
      <w:pPr>
        <w:rPr>
          <w:rFonts w:cs="Arial"/>
          <w:noProof/>
          <w:lang w:val="es-ES"/>
        </w:rPr>
      </w:pPr>
    </w:p>
    <w:p w14:paraId="7B887B31" w14:textId="77777777" w:rsidR="008A5C38" w:rsidRDefault="008A5C38" w:rsidP="00D31D6E">
      <w:pPr>
        <w:rPr>
          <w:rFonts w:cs="Arial"/>
          <w:noProof/>
          <w:lang w:val="es-ES"/>
        </w:rPr>
      </w:pPr>
    </w:p>
    <w:p w14:paraId="139933D0" w14:textId="77777777" w:rsidR="000F0802" w:rsidRDefault="000F0802" w:rsidP="00D31D6E">
      <w:pPr>
        <w:rPr>
          <w:rFonts w:cs="Arial"/>
          <w:noProof/>
          <w:lang w:val="es-ES"/>
        </w:rPr>
      </w:pPr>
    </w:p>
    <w:p w14:paraId="758A9001" w14:textId="77777777" w:rsidR="00D06B5E" w:rsidRDefault="00D06B5E" w:rsidP="00D31D6E">
      <w:pPr>
        <w:rPr>
          <w:rFonts w:cs="Arial"/>
          <w:noProof/>
          <w:lang w:val="es-ES"/>
        </w:rPr>
      </w:pPr>
    </w:p>
    <w:p w14:paraId="5FC360D6" w14:textId="77777777" w:rsidR="00D06B5E" w:rsidRDefault="00D06B5E" w:rsidP="00D31D6E">
      <w:pPr>
        <w:rPr>
          <w:rFonts w:cs="Arial"/>
          <w:noProof/>
          <w:lang w:val="es-ES"/>
        </w:rPr>
      </w:pPr>
    </w:p>
    <w:p w14:paraId="6566CFED" w14:textId="77777777" w:rsidR="00D06B5E" w:rsidRDefault="00D06B5E" w:rsidP="00D31D6E">
      <w:pPr>
        <w:rPr>
          <w:rFonts w:cs="Arial"/>
          <w:noProof/>
          <w:lang w:val="es-ES"/>
        </w:rPr>
      </w:pPr>
    </w:p>
    <w:p w14:paraId="34439D4D" w14:textId="77777777" w:rsidR="00D06B5E" w:rsidRDefault="00D06B5E" w:rsidP="00D31D6E">
      <w:pPr>
        <w:rPr>
          <w:rFonts w:cs="Arial"/>
          <w:noProof/>
          <w:lang w:val="es-ES"/>
        </w:rPr>
      </w:pPr>
    </w:p>
    <w:p w14:paraId="20F66386" w14:textId="77777777" w:rsidR="00D06B5E" w:rsidRDefault="00D06B5E" w:rsidP="00D31D6E">
      <w:pPr>
        <w:rPr>
          <w:rFonts w:cs="Arial"/>
          <w:noProof/>
          <w:lang w:val="es-ES"/>
        </w:rPr>
      </w:pPr>
    </w:p>
    <w:p w14:paraId="2754C946" w14:textId="77777777" w:rsidR="00D06B5E" w:rsidRDefault="00D06B5E" w:rsidP="00D31D6E">
      <w:pPr>
        <w:rPr>
          <w:rFonts w:cs="Arial"/>
          <w:noProof/>
          <w:lang w:val="es-ES"/>
        </w:rPr>
      </w:pPr>
    </w:p>
    <w:p w14:paraId="7ABA41BE" w14:textId="77777777" w:rsidR="00D06B5E" w:rsidRDefault="00D06B5E" w:rsidP="00D31D6E">
      <w:pPr>
        <w:rPr>
          <w:rFonts w:cs="Arial"/>
          <w:noProof/>
          <w:lang w:val="es-ES"/>
        </w:rPr>
      </w:pPr>
    </w:p>
    <w:p w14:paraId="56790285" w14:textId="77777777" w:rsidR="00D06B5E" w:rsidRDefault="00D06B5E" w:rsidP="00D31D6E">
      <w:pPr>
        <w:rPr>
          <w:rFonts w:cs="Arial"/>
          <w:noProof/>
          <w:lang w:val="es-ES"/>
        </w:rPr>
      </w:pPr>
    </w:p>
    <w:p w14:paraId="77D0D798" w14:textId="77777777" w:rsidR="00B22715" w:rsidRPr="00D31D6E" w:rsidRDefault="00B22715" w:rsidP="00D31D6E">
      <w:pPr>
        <w:rPr>
          <w:rFonts w:cs="Arial"/>
          <w:noProof/>
          <w:lang w:val="es-ES"/>
        </w:rPr>
      </w:pPr>
    </w:p>
    <w:p w14:paraId="396B09C9" w14:textId="32BD9F34" w:rsidR="0084346A" w:rsidRDefault="00CA7B12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Conformación de Equipo de Ingeniería Web</w:t>
      </w:r>
    </w:p>
    <w:p w14:paraId="5A63298D" w14:textId="77777777" w:rsidR="00CA7B12" w:rsidRDefault="00CA7B12" w:rsidP="00CA7B12">
      <w:pPr>
        <w:rPr>
          <w:rFonts w:cs="Arial"/>
          <w:noProof/>
          <w:lang w:val="es-ES"/>
        </w:rPr>
      </w:pPr>
    </w:p>
    <w:p w14:paraId="116BB58E" w14:textId="77777777" w:rsidR="00725B09" w:rsidRDefault="00725B09" w:rsidP="00CA7B12">
      <w:pPr>
        <w:rPr>
          <w:rFonts w:cs="Arial"/>
          <w:noProof/>
          <w:lang w:val="es-ES"/>
        </w:rPr>
      </w:pPr>
    </w:p>
    <w:p w14:paraId="6C20B863" w14:textId="77777777" w:rsidR="00725B09" w:rsidRDefault="00725B09" w:rsidP="00CA7B12">
      <w:pPr>
        <w:rPr>
          <w:rFonts w:cs="Arial"/>
          <w:noProof/>
          <w:lang w:val="es-ES"/>
        </w:rPr>
      </w:pPr>
    </w:p>
    <w:p w14:paraId="10C5E895" w14:textId="77777777" w:rsidR="00BF1880" w:rsidRDefault="00BF1880" w:rsidP="00CA7B12">
      <w:pPr>
        <w:rPr>
          <w:rFonts w:cs="Arial"/>
          <w:noProof/>
          <w:lang w:val="es-ES"/>
        </w:rPr>
      </w:pPr>
    </w:p>
    <w:p w14:paraId="4876EE62" w14:textId="77777777" w:rsidR="00BF1880" w:rsidRDefault="00BF1880" w:rsidP="000444D8">
      <w:pPr>
        <w:ind w:left="0"/>
        <w:rPr>
          <w:rFonts w:cs="Arial"/>
          <w:noProof/>
          <w:lang w:val="es-ES"/>
        </w:rPr>
      </w:pPr>
    </w:p>
    <w:p w14:paraId="15A40E34" w14:textId="77777777" w:rsidR="00BF1880" w:rsidRDefault="00BF1880" w:rsidP="00CA7B12">
      <w:pPr>
        <w:rPr>
          <w:rFonts w:cs="Arial"/>
          <w:noProof/>
          <w:lang w:val="es-ES"/>
        </w:rPr>
      </w:pPr>
    </w:p>
    <w:p w14:paraId="51C1AA3F" w14:textId="77777777" w:rsidR="00BF1880" w:rsidRDefault="00BF1880" w:rsidP="00CA7B12">
      <w:pPr>
        <w:rPr>
          <w:rFonts w:cs="Arial"/>
          <w:noProof/>
          <w:lang w:val="es-ES"/>
        </w:rPr>
      </w:pPr>
    </w:p>
    <w:p w14:paraId="0DAD060F" w14:textId="77777777" w:rsidR="00BF1880" w:rsidRDefault="00BF1880" w:rsidP="00CA7B12">
      <w:pPr>
        <w:rPr>
          <w:rFonts w:cs="Arial"/>
          <w:noProof/>
          <w:lang w:val="es-ES"/>
        </w:rPr>
      </w:pPr>
    </w:p>
    <w:p w14:paraId="41CE38C1" w14:textId="77777777" w:rsidR="00BF1880" w:rsidRDefault="00BF1880" w:rsidP="00CA7B12">
      <w:pPr>
        <w:rPr>
          <w:rFonts w:cs="Arial"/>
          <w:noProof/>
          <w:lang w:val="es-ES"/>
        </w:rPr>
      </w:pPr>
    </w:p>
    <w:p w14:paraId="1F640CA5" w14:textId="77777777" w:rsidR="00BF1880" w:rsidRDefault="00BF1880" w:rsidP="00CA7B12">
      <w:pPr>
        <w:rPr>
          <w:rFonts w:cs="Arial"/>
          <w:noProof/>
          <w:lang w:val="es-ES"/>
        </w:rPr>
      </w:pPr>
    </w:p>
    <w:p w14:paraId="5C45E92F" w14:textId="77777777" w:rsidR="00BF1880" w:rsidRDefault="00BF1880" w:rsidP="00CA7B12">
      <w:pPr>
        <w:rPr>
          <w:rFonts w:cs="Arial"/>
          <w:noProof/>
          <w:lang w:val="es-ES"/>
        </w:rPr>
      </w:pPr>
    </w:p>
    <w:p w14:paraId="010FA8B7" w14:textId="77777777" w:rsidR="00BF1880" w:rsidRDefault="00BF1880" w:rsidP="00CA7B12">
      <w:pPr>
        <w:rPr>
          <w:rFonts w:cs="Arial"/>
          <w:noProof/>
          <w:lang w:val="es-ES"/>
        </w:rPr>
      </w:pPr>
    </w:p>
    <w:p w14:paraId="2882BA45" w14:textId="77777777" w:rsidR="007955DE" w:rsidRDefault="007955DE" w:rsidP="00CA7B12">
      <w:pPr>
        <w:rPr>
          <w:rFonts w:cs="Arial"/>
          <w:noProof/>
          <w:lang w:val="es-ES"/>
        </w:rPr>
      </w:pPr>
    </w:p>
    <w:p w14:paraId="2A2140D0" w14:textId="77777777" w:rsidR="000F0802" w:rsidRDefault="000F0802" w:rsidP="00CA7B12">
      <w:pPr>
        <w:rPr>
          <w:ins w:id="62" w:author="axel" w:date="2015-05-18T14:22:00Z"/>
          <w:rFonts w:cs="Arial"/>
          <w:noProof/>
          <w:lang w:val="es-ES"/>
        </w:rPr>
      </w:pPr>
    </w:p>
    <w:p w14:paraId="1CD7B905" w14:textId="77777777" w:rsidR="000F3DCB" w:rsidRDefault="000F3DCB" w:rsidP="00CA7B12">
      <w:pPr>
        <w:rPr>
          <w:ins w:id="63" w:author="axel" w:date="2015-05-18T14:22:00Z"/>
          <w:rFonts w:cs="Arial"/>
          <w:noProof/>
          <w:lang w:val="es-ES"/>
        </w:rPr>
      </w:pPr>
    </w:p>
    <w:p w14:paraId="1AE1AB97" w14:textId="77777777" w:rsidR="000F3DCB" w:rsidRDefault="000F3DCB" w:rsidP="00CA7B12">
      <w:pPr>
        <w:rPr>
          <w:ins w:id="64" w:author="axel" w:date="2015-05-18T14:22:00Z"/>
          <w:rFonts w:cs="Arial"/>
          <w:noProof/>
          <w:lang w:val="es-ES"/>
        </w:rPr>
      </w:pPr>
    </w:p>
    <w:p w14:paraId="5E80913A" w14:textId="77777777" w:rsidR="000F3DCB" w:rsidRDefault="000F3DCB" w:rsidP="00CA7B12">
      <w:pPr>
        <w:rPr>
          <w:ins w:id="65" w:author="axel" w:date="2015-05-18T14:22:00Z"/>
          <w:rFonts w:cs="Arial"/>
          <w:noProof/>
          <w:lang w:val="es-ES"/>
        </w:rPr>
      </w:pPr>
    </w:p>
    <w:p w14:paraId="055041F4" w14:textId="77777777" w:rsidR="000F3DCB" w:rsidRDefault="000F3DCB" w:rsidP="00CA7B12">
      <w:pPr>
        <w:rPr>
          <w:ins w:id="66" w:author="axel" w:date="2015-05-18T14:22:00Z"/>
          <w:rFonts w:cs="Arial"/>
          <w:noProof/>
          <w:lang w:val="es-ES"/>
        </w:rPr>
      </w:pPr>
    </w:p>
    <w:p w14:paraId="72FEE5FC" w14:textId="77777777" w:rsidR="000F3DCB" w:rsidRDefault="000F3DCB" w:rsidP="00CA7B12">
      <w:pPr>
        <w:rPr>
          <w:ins w:id="67" w:author="axel" w:date="2015-05-18T14:22:00Z"/>
          <w:rFonts w:cs="Arial"/>
          <w:noProof/>
          <w:lang w:val="es-ES"/>
        </w:rPr>
      </w:pPr>
    </w:p>
    <w:p w14:paraId="37C9E52A" w14:textId="77777777" w:rsidR="000F3DCB" w:rsidRDefault="000F3DCB" w:rsidP="00CA7B12">
      <w:pPr>
        <w:rPr>
          <w:ins w:id="68" w:author="axel" w:date="2015-05-18T14:22:00Z"/>
          <w:rFonts w:cs="Arial"/>
          <w:noProof/>
          <w:lang w:val="es-ES"/>
        </w:rPr>
      </w:pPr>
    </w:p>
    <w:p w14:paraId="57695665" w14:textId="77777777" w:rsidR="000F3DCB" w:rsidRDefault="000F3DCB" w:rsidP="00CA7B12">
      <w:pPr>
        <w:rPr>
          <w:ins w:id="69" w:author="axel" w:date="2015-05-18T14:22:00Z"/>
          <w:rFonts w:cs="Arial"/>
          <w:noProof/>
          <w:lang w:val="es-ES"/>
        </w:rPr>
      </w:pPr>
    </w:p>
    <w:p w14:paraId="7F244E3C" w14:textId="77777777" w:rsidR="000F3DCB" w:rsidRDefault="000F3DCB" w:rsidP="00CA7B12">
      <w:pPr>
        <w:rPr>
          <w:ins w:id="70" w:author="axel" w:date="2015-05-18T14:22:00Z"/>
          <w:rFonts w:cs="Arial"/>
          <w:noProof/>
          <w:lang w:val="es-ES"/>
        </w:rPr>
      </w:pPr>
    </w:p>
    <w:p w14:paraId="2EDA4311" w14:textId="77777777" w:rsidR="000F3DCB" w:rsidRDefault="000F3DCB" w:rsidP="00CA7B12">
      <w:pPr>
        <w:rPr>
          <w:ins w:id="71" w:author="axel" w:date="2015-05-18T14:22:00Z"/>
          <w:rFonts w:cs="Arial"/>
          <w:noProof/>
          <w:lang w:val="es-ES"/>
        </w:rPr>
      </w:pPr>
    </w:p>
    <w:p w14:paraId="064BB2FA" w14:textId="77777777" w:rsidR="000F3DCB" w:rsidRDefault="000F3DCB" w:rsidP="00CA7B12">
      <w:pPr>
        <w:rPr>
          <w:ins w:id="72" w:author="axel" w:date="2015-05-18T14:22:00Z"/>
          <w:rFonts w:cs="Arial"/>
          <w:noProof/>
          <w:lang w:val="es-ES"/>
        </w:rPr>
      </w:pPr>
    </w:p>
    <w:p w14:paraId="211DE575" w14:textId="77777777" w:rsidR="000F3DCB" w:rsidRDefault="000F3DCB" w:rsidP="00CA7B12">
      <w:pPr>
        <w:rPr>
          <w:ins w:id="73" w:author="axel" w:date="2015-05-18T14:22:00Z"/>
          <w:rFonts w:cs="Arial"/>
          <w:noProof/>
          <w:lang w:val="es-ES"/>
        </w:rPr>
      </w:pPr>
    </w:p>
    <w:p w14:paraId="12F87BAB" w14:textId="77777777" w:rsidR="000F3DCB" w:rsidRDefault="000F3DCB" w:rsidP="00CA7B12">
      <w:pPr>
        <w:rPr>
          <w:ins w:id="74" w:author="axel" w:date="2015-05-18T14:22:00Z"/>
          <w:rFonts w:cs="Arial"/>
          <w:noProof/>
          <w:lang w:val="es-ES"/>
        </w:rPr>
      </w:pPr>
    </w:p>
    <w:p w14:paraId="61AD1181" w14:textId="77777777" w:rsidR="000F3DCB" w:rsidRDefault="000F3DCB" w:rsidP="00CA7B12">
      <w:pPr>
        <w:rPr>
          <w:ins w:id="75" w:author="axel" w:date="2015-05-18T14:22:00Z"/>
          <w:rFonts w:cs="Arial"/>
          <w:noProof/>
          <w:lang w:val="es-ES"/>
        </w:rPr>
      </w:pPr>
    </w:p>
    <w:p w14:paraId="47857F85" w14:textId="77777777" w:rsidR="000F3DCB" w:rsidRDefault="000F3DCB" w:rsidP="00CA7B12">
      <w:pPr>
        <w:rPr>
          <w:rFonts w:cs="Arial"/>
          <w:noProof/>
          <w:lang w:val="es-ES"/>
        </w:rPr>
      </w:pPr>
    </w:p>
    <w:p w14:paraId="2F914F74" w14:textId="70528344" w:rsidR="007955DE" w:rsidRDefault="007955DE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Construcción del equipo</w:t>
      </w:r>
    </w:p>
    <w:p w14:paraId="77C686F0" w14:textId="77777777" w:rsidR="00725B09" w:rsidRDefault="00725B09" w:rsidP="00725B09">
      <w:pPr>
        <w:rPr>
          <w:lang w:val="es-ES"/>
        </w:rPr>
      </w:pPr>
    </w:p>
    <w:p w14:paraId="16338B51" w14:textId="0B4F0D54" w:rsidR="00725B09" w:rsidRDefault="00BF1880" w:rsidP="00725B09">
      <w:pPr>
        <w:rPr>
          <w:lang w:val="es-ES"/>
        </w:rPr>
      </w:pPr>
      <w:r>
        <w:rPr>
          <w:noProof/>
          <w:lang w:val="es-NI" w:eastAsia="es-NI"/>
        </w:rPr>
        <w:drawing>
          <wp:anchor distT="0" distB="0" distL="114300" distR="114300" simplePos="0" relativeHeight="251651072" behindDoc="0" locked="0" layoutInCell="1" allowOverlap="1" wp14:anchorId="0AA7F313" wp14:editId="490328F0">
            <wp:simplePos x="0" y="0"/>
            <wp:positionH relativeFrom="column">
              <wp:posOffset>-232410</wp:posOffset>
            </wp:positionH>
            <wp:positionV relativeFrom="paragraph">
              <wp:posOffset>267970</wp:posOffset>
            </wp:positionV>
            <wp:extent cx="6200775" cy="5153025"/>
            <wp:effectExtent l="0" t="38100" r="0" b="47625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A9D2" w14:textId="14FEBAC0" w:rsidR="00725B09" w:rsidRDefault="00725B09" w:rsidP="00725B09">
      <w:pPr>
        <w:rPr>
          <w:lang w:val="es-ES"/>
        </w:rPr>
      </w:pPr>
    </w:p>
    <w:p w14:paraId="6AD5C0DE" w14:textId="141EA4ED" w:rsidR="00725B09" w:rsidRDefault="00725B09" w:rsidP="00725B09">
      <w:pPr>
        <w:rPr>
          <w:lang w:val="es-ES"/>
        </w:rPr>
      </w:pPr>
    </w:p>
    <w:p w14:paraId="47311D21" w14:textId="77777777" w:rsidR="00725B09" w:rsidRDefault="00725B09" w:rsidP="00725B09">
      <w:pPr>
        <w:rPr>
          <w:lang w:val="es-ES"/>
        </w:rPr>
      </w:pPr>
    </w:p>
    <w:p w14:paraId="42376683" w14:textId="77777777" w:rsidR="00725B09" w:rsidRDefault="00725B09" w:rsidP="00725B09">
      <w:pPr>
        <w:rPr>
          <w:ins w:id="76" w:author="axel" w:date="2015-05-18T13:04:00Z"/>
          <w:lang w:val="es-ES"/>
        </w:rPr>
      </w:pPr>
    </w:p>
    <w:p w14:paraId="65A2388F" w14:textId="77777777" w:rsidR="007C417E" w:rsidRDefault="007C417E" w:rsidP="00725B09">
      <w:pPr>
        <w:rPr>
          <w:lang w:val="es-ES"/>
        </w:rPr>
      </w:pPr>
    </w:p>
    <w:p w14:paraId="52746C14" w14:textId="77777777" w:rsidR="00725B09" w:rsidRPr="00725B09" w:rsidRDefault="00725B09" w:rsidP="00725B09">
      <w:pPr>
        <w:rPr>
          <w:lang w:val="es-ES"/>
        </w:rPr>
      </w:pPr>
    </w:p>
    <w:p w14:paraId="7A2561CC" w14:textId="125AF9E2" w:rsidR="007955DE" w:rsidRDefault="005D60E3" w:rsidP="00725B09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Planeación de la WebApp</w:t>
      </w:r>
    </w:p>
    <w:p w14:paraId="0725C81F" w14:textId="77777777" w:rsidR="007955DE" w:rsidRDefault="007955DE" w:rsidP="00CA7B12">
      <w:pPr>
        <w:rPr>
          <w:rFonts w:cs="Arial"/>
          <w:noProof/>
          <w:lang w:val="es-ES"/>
        </w:rPr>
      </w:pPr>
    </w:p>
    <w:p w14:paraId="198BE581" w14:textId="6EB6DC40" w:rsidR="00DA620B" w:rsidRDefault="005D60E3" w:rsidP="00DA620B">
      <w:pPr>
        <w:pStyle w:val="Ttulo2"/>
        <w:numPr>
          <w:ilvl w:val="1"/>
          <w:numId w:val="27"/>
        </w:numPr>
      </w:pPr>
      <w:r w:rsidRPr="002967EB">
        <w:rPr>
          <w:noProof/>
          <w:lang w:val="es-ES"/>
        </w:rPr>
        <w:t>Especificación del producto</w:t>
      </w:r>
    </w:p>
    <w:p w14:paraId="595C153A" w14:textId="77777777" w:rsidR="00DA620B" w:rsidRDefault="00DA620B" w:rsidP="00DA620B">
      <w:pPr>
        <w:ind w:left="0"/>
        <w:rPr>
          <w:rFonts w:cs="Arial"/>
          <w:noProof/>
          <w:lang w:val="es-ES"/>
        </w:rPr>
      </w:pPr>
    </w:p>
    <w:p w14:paraId="782C82A0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1A15DA82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536C753B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442484E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80BD8D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098B06DB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592A300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5840D9E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60B3F57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889B76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164D0F15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2548625C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64F2331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A9E169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DD5DC59" w14:textId="77777777" w:rsidR="00DC7C74" w:rsidRDefault="00DC7C74" w:rsidP="00DA620B">
      <w:pPr>
        <w:ind w:left="0"/>
        <w:rPr>
          <w:ins w:id="77" w:author="Jimmy Romàn" w:date="2015-05-17T23:00:00Z"/>
          <w:rFonts w:cs="Arial"/>
          <w:noProof/>
          <w:lang w:val="es-ES"/>
        </w:rPr>
      </w:pPr>
    </w:p>
    <w:p w14:paraId="40B74471" w14:textId="77777777" w:rsidR="00AB6B64" w:rsidRDefault="00AB6B64" w:rsidP="00DA620B">
      <w:pPr>
        <w:ind w:left="0"/>
        <w:rPr>
          <w:ins w:id="78" w:author="Jimmy Romàn" w:date="2015-05-17T23:00:00Z"/>
          <w:rFonts w:cs="Arial"/>
          <w:noProof/>
          <w:lang w:val="es-ES"/>
        </w:rPr>
      </w:pPr>
    </w:p>
    <w:p w14:paraId="51C98535" w14:textId="77777777" w:rsidR="00AB6B64" w:rsidRDefault="00AB6B64" w:rsidP="00DA620B">
      <w:pPr>
        <w:ind w:left="0"/>
        <w:rPr>
          <w:ins w:id="79" w:author="axel" w:date="2015-05-18T13:04:00Z"/>
          <w:rFonts w:cs="Arial"/>
          <w:noProof/>
          <w:lang w:val="es-ES"/>
        </w:rPr>
      </w:pPr>
    </w:p>
    <w:p w14:paraId="5C15559E" w14:textId="77777777" w:rsidR="008662AA" w:rsidRDefault="008662AA" w:rsidP="00DA620B">
      <w:pPr>
        <w:ind w:left="0"/>
        <w:rPr>
          <w:ins w:id="80" w:author="axel" w:date="2015-05-18T13:04:00Z"/>
          <w:rFonts w:cs="Arial"/>
          <w:noProof/>
          <w:lang w:val="es-ES"/>
        </w:rPr>
      </w:pPr>
    </w:p>
    <w:p w14:paraId="39827FFE" w14:textId="77777777" w:rsidR="008662AA" w:rsidRDefault="008662AA" w:rsidP="00DA620B">
      <w:pPr>
        <w:ind w:left="0"/>
        <w:rPr>
          <w:ins w:id="81" w:author="Jimmy Romàn" w:date="2015-05-17T23:00:00Z"/>
          <w:rFonts w:cs="Arial"/>
          <w:noProof/>
          <w:lang w:val="es-ES"/>
        </w:rPr>
      </w:pPr>
    </w:p>
    <w:p w14:paraId="3B08259C" w14:textId="5E74F4D6" w:rsidR="00AB6B64" w:rsidDel="008662AA" w:rsidRDefault="00AB6B64">
      <w:pPr>
        <w:ind w:hanging="708"/>
        <w:rPr>
          <w:del w:id="82" w:author="axel" w:date="2015-05-18T13:04:00Z"/>
          <w:rFonts w:cs="Arial"/>
          <w:noProof/>
          <w:lang w:val="es-ES"/>
        </w:rPr>
        <w:pPrChange w:id="83" w:author="Jimmy Romàn" w:date="2015-05-17T23:00:00Z">
          <w:pPr>
            <w:ind w:left="0"/>
          </w:pPr>
        </w:pPrChange>
      </w:pPr>
    </w:p>
    <w:p w14:paraId="308222DF" w14:textId="47E18D1C" w:rsidR="00BF1880" w:rsidDel="008662AA" w:rsidRDefault="00BF1880" w:rsidP="00DA620B">
      <w:pPr>
        <w:ind w:left="0"/>
        <w:rPr>
          <w:del w:id="84" w:author="axel" w:date="2015-05-18T13:04:00Z"/>
          <w:rFonts w:cs="Arial"/>
          <w:noProof/>
          <w:lang w:val="es-ES"/>
        </w:rPr>
      </w:pPr>
    </w:p>
    <w:p w14:paraId="02DA47A2" w14:textId="32EF3D12" w:rsidR="002967EB" w:rsidDel="008662AA" w:rsidRDefault="002967EB" w:rsidP="00DA620B">
      <w:pPr>
        <w:ind w:left="0"/>
        <w:rPr>
          <w:del w:id="85" w:author="axel" w:date="2015-05-18T13:04:00Z"/>
          <w:rFonts w:cs="Arial"/>
          <w:noProof/>
          <w:lang w:val="es-ES"/>
        </w:rPr>
      </w:pPr>
    </w:p>
    <w:p w14:paraId="0AFAB43F" w14:textId="1F06A379" w:rsidR="002967EB" w:rsidDel="008662AA" w:rsidRDefault="002967EB" w:rsidP="00DA620B">
      <w:pPr>
        <w:ind w:left="0"/>
        <w:rPr>
          <w:del w:id="86" w:author="axel" w:date="2015-05-18T13:04:00Z"/>
          <w:rFonts w:cs="Arial"/>
          <w:noProof/>
          <w:lang w:val="es-ES"/>
        </w:rPr>
      </w:pPr>
    </w:p>
    <w:p w14:paraId="2859DA3B" w14:textId="77777777" w:rsidR="002967EB" w:rsidRPr="002967EB" w:rsidRDefault="002967EB" w:rsidP="002967EB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2967EB">
        <w:rPr>
          <w:noProof/>
          <w:lang w:val="es-ES"/>
        </w:rPr>
        <w:t>Cronograma</w:t>
      </w:r>
    </w:p>
    <w:p w14:paraId="5E9C2C3C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70732A54" w14:textId="49510F42" w:rsidR="00DC7C74" w:rsidRDefault="00DC7C74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El proyecto se estima una duración de culminación de 89 días, dividiendose en las siguientes etapas:</w:t>
      </w:r>
    </w:p>
    <w:p w14:paraId="4D296D40" w14:textId="5353D354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Análisis de Requerimientos: Se basará en la obtención de los requerimientos del Sistema</w:t>
      </w:r>
    </w:p>
    <w:p w14:paraId="75799A0C" w14:textId="51DF283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Diseño del Sistema: En el modelado de Diagramas UML</w:t>
      </w:r>
    </w:p>
    <w:p w14:paraId="5517BB7D" w14:textId="23DB4627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Codificación: Programación de la aplicación</w:t>
      </w:r>
    </w:p>
    <w:p w14:paraId="32886FE2" w14:textId="7755E9D9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Pruebas: Búsqueda de fallos o excepciones</w:t>
      </w:r>
    </w:p>
    <w:p w14:paraId="1F0A2365" w14:textId="3347279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Implementación: Producto final y documentación</w:t>
      </w:r>
    </w:p>
    <w:p w14:paraId="1C6B8B18" w14:textId="77777777" w:rsidR="00BF1880" w:rsidRDefault="00BF1880" w:rsidP="00DC7C74">
      <w:pPr>
        <w:ind w:left="360"/>
        <w:rPr>
          <w:rFonts w:cs="Arial"/>
          <w:noProof/>
          <w:lang w:val="es-ES"/>
        </w:rPr>
      </w:pPr>
    </w:p>
    <w:p w14:paraId="0B80835B" w14:textId="7FA9493C" w:rsidR="00BF1880" w:rsidRDefault="00BF1880" w:rsidP="00DC7C74">
      <w:pPr>
        <w:ind w:left="36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 continuación se muestra la lista de tareas con su duración estiamda a cumplirse así como el diagrama de Gantt del mismo.</w:t>
      </w:r>
    </w:p>
    <w:p w14:paraId="7BEAF441" w14:textId="77777777" w:rsidR="00BF1880" w:rsidRPr="00DC7C74" w:rsidRDefault="00BF1880" w:rsidP="00DC7C74">
      <w:pPr>
        <w:ind w:left="360"/>
        <w:rPr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4228"/>
        <w:gridCol w:w="1644"/>
        <w:gridCol w:w="2188"/>
        <w:gridCol w:w="2146"/>
      </w:tblGrid>
      <w:tr w:rsidR="001A270A" w:rsidRPr="001A270A" w14:paraId="024E648A" w14:textId="77777777" w:rsidTr="00DC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92A9B9" w:themeFill="accent4"/>
            <w:vAlign w:val="center"/>
            <w:hideMark/>
          </w:tcPr>
          <w:p w14:paraId="684FFB2E" w14:textId="7777777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Nombre de tarea</w:t>
            </w:r>
          </w:p>
        </w:tc>
        <w:tc>
          <w:tcPr>
            <w:tcW w:w="1644" w:type="dxa"/>
            <w:shd w:val="clear" w:color="auto" w:fill="92A9B9" w:themeFill="accent4"/>
            <w:vAlign w:val="center"/>
            <w:hideMark/>
          </w:tcPr>
          <w:p w14:paraId="5F63F26B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Duración</w:t>
            </w:r>
          </w:p>
        </w:tc>
        <w:tc>
          <w:tcPr>
            <w:tcW w:w="2188" w:type="dxa"/>
            <w:shd w:val="clear" w:color="auto" w:fill="92A9B9" w:themeFill="accent4"/>
            <w:vAlign w:val="center"/>
            <w:hideMark/>
          </w:tcPr>
          <w:p w14:paraId="1857E37E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Comienzo</w:t>
            </w:r>
          </w:p>
        </w:tc>
        <w:tc>
          <w:tcPr>
            <w:tcW w:w="2146" w:type="dxa"/>
            <w:shd w:val="clear" w:color="auto" w:fill="92A9B9" w:themeFill="accent4"/>
            <w:vAlign w:val="center"/>
            <w:hideMark/>
          </w:tcPr>
          <w:p w14:paraId="7EBF0C78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Fin</w:t>
            </w:r>
          </w:p>
        </w:tc>
      </w:tr>
      <w:tr w:rsidR="005365E8" w:rsidRPr="001A270A" w14:paraId="59FF4EC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E3DCCF" w:themeFill="background2"/>
            <w:vAlign w:val="center"/>
            <w:hideMark/>
          </w:tcPr>
          <w:p w14:paraId="1473A8E0" w14:textId="77777777" w:rsidR="001A270A" w:rsidRPr="005365E8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Sistema de Gestión de Pacientes Odontológicos</w:t>
            </w:r>
          </w:p>
        </w:tc>
        <w:tc>
          <w:tcPr>
            <w:tcW w:w="1644" w:type="dxa"/>
            <w:shd w:val="clear" w:color="auto" w:fill="E3DCCF" w:themeFill="background2"/>
            <w:vAlign w:val="center"/>
            <w:hideMark/>
          </w:tcPr>
          <w:p w14:paraId="34224955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89 días</w:t>
            </w:r>
          </w:p>
        </w:tc>
        <w:tc>
          <w:tcPr>
            <w:tcW w:w="2188" w:type="dxa"/>
            <w:shd w:val="clear" w:color="auto" w:fill="E3DCCF" w:themeFill="background2"/>
            <w:vAlign w:val="center"/>
            <w:hideMark/>
          </w:tcPr>
          <w:p w14:paraId="226415F3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lun 18/05/15</w:t>
            </w:r>
          </w:p>
        </w:tc>
        <w:tc>
          <w:tcPr>
            <w:tcW w:w="2146" w:type="dxa"/>
            <w:shd w:val="clear" w:color="auto" w:fill="E3DCCF" w:themeFill="background2"/>
            <w:vAlign w:val="center"/>
            <w:hideMark/>
          </w:tcPr>
          <w:p w14:paraId="74AADD79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vie 28/08/15</w:t>
            </w:r>
          </w:p>
        </w:tc>
      </w:tr>
      <w:tr w:rsidR="00DC7C74" w:rsidRPr="001A270A" w14:paraId="15921BC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D6A602D" w14:textId="48627B3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Análisis de Requerimientos</w:t>
            </w:r>
          </w:p>
        </w:tc>
        <w:tc>
          <w:tcPr>
            <w:tcW w:w="1644" w:type="dxa"/>
            <w:vAlign w:val="center"/>
            <w:hideMark/>
          </w:tcPr>
          <w:p w14:paraId="14F8692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7 días</w:t>
            </w:r>
          </w:p>
        </w:tc>
        <w:tc>
          <w:tcPr>
            <w:tcW w:w="2188" w:type="dxa"/>
            <w:vAlign w:val="center"/>
            <w:hideMark/>
          </w:tcPr>
          <w:p w14:paraId="18E5D51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442D368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1A270A" w:rsidRPr="001A270A" w14:paraId="3B766D40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140A4B8" w14:textId="051D3EE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Funcionales</w:t>
            </w:r>
          </w:p>
        </w:tc>
        <w:tc>
          <w:tcPr>
            <w:tcW w:w="1644" w:type="dxa"/>
            <w:vAlign w:val="center"/>
            <w:hideMark/>
          </w:tcPr>
          <w:p w14:paraId="47FBF13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2762E5E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181A13C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DC7C74" w:rsidRPr="001A270A" w14:paraId="2730F02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949F88E" w14:textId="4E02E28F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No Funcionales</w:t>
            </w:r>
          </w:p>
        </w:tc>
        <w:tc>
          <w:tcPr>
            <w:tcW w:w="1644" w:type="dxa"/>
            <w:vAlign w:val="center"/>
            <w:hideMark/>
          </w:tcPr>
          <w:p w14:paraId="35D1444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3835A98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7DB5169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1A270A" w:rsidRPr="001A270A" w14:paraId="4C37DA07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B790845" w14:textId="5FBA5C18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BPM</w:t>
            </w:r>
          </w:p>
        </w:tc>
        <w:tc>
          <w:tcPr>
            <w:tcW w:w="1644" w:type="dxa"/>
            <w:vAlign w:val="center"/>
            <w:hideMark/>
          </w:tcPr>
          <w:p w14:paraId="0D3EF03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4292742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21/05/15</w:t>
            </w:r>
          </w:p>
        </w:tc>
        <w:tc>
          <w:tcPr>
            <w:tcW w:w="2146" w:type="dxa"/>
            <w:vAlign w:val="center"/>
            <w:hideMark/>
          </w:tcPr>
          <w:p w14:paraId="077FC86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1359C23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B42ABE" w14:textId="0B6BDDE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Análisis</w:t>
            </w:r>
          </w:p>
        </w:tc>
        <w:tc>
          <w:tcPr>
            <w:tcW w:w="1644" w:type="dxa"/>
            <w:vAlign w:val="center"/>
            <w:hideMark/>
          </w:tcPr>
          <w:p w14:paraId="3BD8799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ABD630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  <w:tc>
          <w:tcPr>
            <w:tcW w:w="2146" w:type="dxa"/>
            <w:vAlign w:val="center"/>
            <w:hideMark/>
          </w:tcPr>
          <w:p w14:paraId="4E8D073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6895434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614FA3" w14:textId="442C06C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lastRenderedPageBreak/>
              <w:t>Diseño del Sistema</w:t>
            </w:r>
          </w:p>
        </w:tc>
        <w:tc>
          <w:tcPr>
            <w:tcW w:w="1644" w:type="dxa"/>
            <w:vAlign w:val="center"/>
            <w:hideMark/>
          </w:tcPr>
          <w:p w14:paraId="4D38EA5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22 días</w:t>
            </w:r>
          </w:p>
        </w:tc>
        <w:tc>
          <w:tcPr>
            <w:tcW w:w="2188" w:type="dxa"/>
            <w:vAlign w:val="center"/>
            <w:hideMark/>
          </w:tcPr>
          <w:p w14:paraId="1B8217E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68DC5AD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368555B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436AA3" w14:textId="680D252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Diagramas UML</w:t>
            </w:r>
          </w:p>
        </w:tc>
        <w:tc>
          <w:tcPr>
            <w:tcW w:w="1644" w:type="dxa"/>
            <w:vAlign w:val="center"/>
            <w:hideMark/>
          </w:tcPr>
          <w:p w14:paraId="525ED9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1BCF332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6EB28B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5BFF1EC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43501C0" w14:textId="5B567A91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Clases</w:t>
            </w:r>
          </w:p>
        </w:tc>
        <w:tc>
          <w:tcPr>
            <w:tcW w:w="1644" w:type="dxa"/>
            <w:vAlign w:val="center"/>
            <w:hideMark/>
          </w:tcPr>
          <w:p w14:paraId="70910128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05E656A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09695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7E5137F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54D0286" w14:textId="1FA8F820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Caso de Uso</w:t>
            </w:r>
          </w:p>
        </w:tc>
        <w:tc>
          <w:tcPr>
            <w:tcW w:w="1644" w:type="dxa"/>
            <w:vAlign w:val="center"/>
            <w:hideMark/>
          </w:tcPr>
          <w:p w14:paraId="5666B20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3CC8D7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002966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0F95FD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CDC3E26" w14:textId="3043A93C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Actividades</w:t>
            </w:r>
          </w:p>
        </w:tc>
        <w:tc>
          <w:tcPr>
            <w:tcW w:w="1644" w:type="dxa"/>
            <w:vAlign w:val="center"/>
            <w:hideMark/>
          </w:tcPr>
          <w:p w14:paraId="7848E32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1F4088C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9CCC45E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29/05/15</w:t>
            </w:r>
          </w:p>
        </w:tc>
      </w:tr>
      <w:tr w:rsidR="00DC7C74" w:rsidRPr="001A270A" w14:paraId="4D6EEAB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838546A" w14:textId="2EC032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Diseño de Base de Datos</w:t>
            </w:r>
          </w:p>
        </w:tc>
        <w:tc>
          <w:tcPr>
            <w:tcW w:w="1644" w:type="dxa"/>
            <w:vAlign w:val="center"/>
            <w:hideMark/>
          </w:tcPr>
          <w:p w14:paraId="740B0D2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17 días</w:t>
            </w:r>
          </w:p>
        </w:tc>
        <w:tc>
          <w:tcPr>
            <w:tcW w:w="2188" w:type="dxa"/>
            <w:vAlign w:val="center"/>
            <w:hideMark/>
          </w:tcPr>
          <w:p w14:paraId="6705205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B6448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0895FCA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32F773A" w14:textId="1E6A7BD5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Modelo de Base de Datos</w:t>
            </w:r>
          </w:p>
        </w:tc>
        <w:tc>
          <w:tcPr>
            <w:tcW w:w="1644" w:type="dxa"/>
            <w:vAlign w:val="center"/>
            <w:hideMark/>
          </w:tcPr>
          <w:p w14:paraId="3EFDB281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25B5CED0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CBD42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11/06/15</w:t>
            </w:r>
          </w:p>
        </w:tc>
      </w:tr>
      <w:tr w:rsidR="00DC7C74" w:rsidRPr="001A270A" w14:paraId="77EEA02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D09BC59" w14:textId="761D502D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Normalización de Base de Datos</w:t>
            </w:r>
          </w:p>
        </w:tc>
        <w:tc>
          <w:tcPr>
            <w:tcW w:w="1644" w:type="dxa"/>
            <w:vAlign w:val="center"/>
            <w:hideMark/>
          </w:tcPr>
          <w:p w14:paraId="798B98F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6 días</w:t>
            </w:r>
          </w:p>
        </w:tc>
        <w:tc>
          <w:tcPr>
            <w:tcW w:w="2188" w:type="dxa"/>
            <w:vAlign w:val="center"/>
            <w:hideMark/>
          </w:tcPr>
          <w:p w14:paraId="7B77441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13/06/15</w:t>
            </w:r>
          </w:p>
        </w:tc>
        <w:tc>
          <w:tcPr>
            <w:tcW w:w="2146" w:type="dxa"/>
            <w:vAlign w:val="center"/>
            <w:hideMark/>
          </w:tcPr>
          <w:p w14:paraId="297B3D6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2F56BE98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8830A48" w14:textId="5D99B83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Diseño del Sistema</w:t>
            </w:r>
          </w:p>
        </w:tc>
        <w:tc>
          <w:tcPr>
            <w:tcW w:w="1644" w:type="dxa"/>
            <w:vAlign w:val="center"/>
            <w:hideMark/>
          </w:tcPr>
          <w:p w14:paraId="762E276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3AB4E1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  <w:tc>
          <w:tcPr>
            <w:tcW w:w="2146" w:type="dxa"/>
            <w:vAlign w:val="center"/>
            <w:hideMark/>
          </w:tcPr>
          <w:p w14:paraId="3DDF01D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764D179F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44C6212" w14:textId="6D3D2F8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Codificación</w:t>
            </w:r>
          </w:p>
        </w:tc>
        <w:tc>
          <w:tcPr>
            <w:tcW w:w="1644" w:type="dxa"/>
            <w:vAlign w:val="center"/>
            <w:hideMark/>
          </w:tcPr>
          <w:p w14:paraId="515AFE8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33 días</w:t>
            </w:r>
          </w:p>
        </w:tc>
        <w:tc>
          <w:tcPr>
            <w:tcW w:w="2188" w:type="dxa"/>
            <w:vAlign w:val="center"/>
            <w:hideMark/>
          </w:tcPr>
          <w:p w14:paraId="2AE2EDB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EC63E3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79B7832F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6901A96" w14:textId="5F546F0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Programación y actualización de Versiones</w:t>
            </w:r>
          </w:p>
        </w:tc>
        <w:tc>
          <w:tcPr>
            <w:tcW w:w="1644" w:type="dxa"/>
            <w:vAlign w:val="center"/>
            <w:hideMark/>
          </w:tcPr>
          <w:p w14:paraId="6158AEA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1.5 mss</w:t>
            </w:r>
          </w:p>
        </w:tc>
        <w:tc>
          <w:tcPr>
            <w:tcW w:w="2188" w:type="dxa"/>
            <w:vAlign w:val="center"/>
            <w:hideMark/>
          </w:tcPr>
          <w:p w14:paraId="2231256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275512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25/07/15</w:t>
            </w:r>
          </w:p>
        </w:tc>
      </w:tr>
      <w:tr w:rsidR="00DC7C74" w:rsidRPr="001A270A" w14:paraId="3D64DFF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030947E" w14:textId="453479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</w:t>
            </w:r>
          </w:p>
        </w:tc>
        <w:tc>
          <w:tcPr>
            <w:tcW w:w="1644" w:type="dxa"/>
            <w:vAlign w:val="center"/>
            <w:hideMark/>
          </w:tcPr>
          <w:p w14:paraId="32BD675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2732259C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22/07/15</w:t>
            </w:r>
          </w:p>
        </w:tc>
        <w:tc>
          <w:tcPr>
            <w:tcW w:w="2146" w:type="dxa"/>
            <w:vAlign w:val="center"/>
            <w:hideMark/>
          </w:tcPr>
          <w:p w14:paraId="49D9A3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27/07/15</w:t>
            </w:r>
          </w:p>
        </w:tc>
      </w:tr>
      <w:tr w:rsidR="00DC7C74" w:rsidRPr="001A270A" w14:paraId="45E98789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1F11551" w14:textId="72C8DC2A" w:rsidR="001A270A" w:rsidRPr="001A270A" w:rsidRDefault="00DC7C74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Línea</w:t>
            </w:r>
            <w:r w:rsidR="001A270A"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 base en SVN</w:t>
            </w:r>
          </w:p>
        </w:tc>
        <w:tc>
          <w:tcPr>
            <w:tcW w:w="1644" w:type="dxa"/>
            <w:vAlign w:val="center"/>
            <w:hideMark/>
          </w:tcPr>
          <w:p w14:paraId="78CBB7AA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día</w:t>
            </w:r>
          </w:p>
        </w:tc>
        <w:tc>
          <w:tcPr>
            <w:tcW w:w="2188" w:type="dxa"/>
            <w:vAlign w:val="center"/>
            <w:hideMark/>
          </w:tcPr>
          <w:p w14:paraId="3A51DC8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71863D4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33629AAE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B017C32" w14:textId="68DCAEC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Codificación</w:t>
            </w:r>
          </w:p>
        </w:tc>
        <w:tc>
          <w:tcPr>
            <w:tcW w:w="1644" w:type="dxa"/>
            <w:vAlign w:val="center"/>
            <w:hideMark/>
          </w:tcPr>
          <w:p w14:paraId="7306537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54BC08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4CA364E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0943328E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FB8E905" w14:textId="752A58E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Pruebas</w:t>
            </w:r>
          </w:p>
        </w:tc>
        <w:tc>
          <w:tcPr>
            <w:tcW w:w="1644" w:type="dxa"/>
            <w:vAlign w:val="center"/>
            <w:hideMark/>
          </w:tcPr>
          <w:p w14:paraId="73D051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19E063AC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505C8AB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3C52258D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1F72668" w14:textId="74A1170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Aplicación en Ambiente Testing</w:t>
            </w:r>
          </w:p>
        </w:tc>
        <w:tc>
          <w:tcPr>
            <w:tcW w:w="1644" w:type="dxa"/>
            <w:vAlign w:val="center"/>
            <w:hideMark/>
          </w:tcPr>
          <w:p w14:paraId="31896628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7F20E87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2C8318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1BBDD3DC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67778E0" w14:textId="62FDD05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Revisado</w:t>
            </w:r>
          </w:p>
        </w:tc>
        <w:tc>
          <w:tcPr>
            <w:tcW w:w="1644" w:type="dxa"/>
            <w:vAlign w:val="center"/>
            <w:hideMark/>
          </w:tcPr>
          <w:p w14:paraId="2064FD5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5D58F0B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07/08/15</w:t>
            </w:r>
          </w:p>
        </w:tc>
        <w:tc>
          <w:tcPr>
            <w:tcW w:w="2146" w:type="dxa"/>
            <w:vAlign w:val="center"/>
            <w:hideMark/>
          </w:tcPr>
          <w:p w14:paraId="38186A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12/08/15</w:t>
            </w:r>
          </w:p>
        </w:tc>
      </w:tr>
      <w:tr w:rsidR="00DC7C74" w:rsidRPr="001A270A" w14:paraId="63192DC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5C7570D1" w14:textId="3E2EA79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Pruebas</w:t>
            </w:r>
          </w:p>
        </w:tc>
        <w:tc>
          <w:tcPr>
            <w:tcW w:w="1644" w:type="dxa"/>
            <w:vAlign w:val="center"/>
            <w:hideMark/>
          </w:tcPr>
          <w:p w14:paraId="2075F03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78D7C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  <w:tc>
          <w:tcPr>
            <w:tcW w:w="2146" w:type="dxa"/>
            <w:vAlign w:val="center"/>
            <w:hideMark/>
          </w:tcPr>
          <w:p w14:paraId="39F0B9E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5E55E0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7F8112B" w14:textId="1EE0541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Implementación</w:t>
            </w:r>
          </w:p>
        </w:tc>
        <w:tc>
          <w:tcPr>
            <w:tcW w:w="1644" w:type="dxa"/>
            <w:vAlign w:val="center"/>
            <w:hideMark/>
          </w:tcPr>
          <w:p w14:paraId="72B764E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00A6DA4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1C114A2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6B8CD8CC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FA0031F" w14:textId="1F063F4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Aplicación en Ambiente de Producto</w:t>
            </w:r>
          </w:p>
        </w:tc>
        <w:tc>
          <w:tcPr>
            <w:tcW w:w="1644" w:type="dxa"/>
            <w:vAlign w:val="center"/>
            <w:hideMark/>
          </w:tcPr>
          <w:p w14:paraId="58A4780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389E88F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34F9BB2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22/08/15</w:t>
            </w:r>
          </w:p>
        </w:tc>
      </w:tr>
      <w:tr w:rsidR="00DC7C74" w:rsidRPr="001A270A" w14:paraId="3E51C654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65F4F6" w14:textId="4DB699F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en PDF Final</w:t>
            </w:r>
          </w:p>
        </w:tc>
        <w:tc>
          <w:tcPr>
            <w:tcW w:w="1644" w:type="dxa"/>
            <w:vAlign w:val="center"/>
            <w:hideMark/>
          </w:tcPr>
          <w:p w14:paraId="037335B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75E192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24/08/15</w:t>
            </w:r>
          </w:p>
        </w:tc>
        <w:tc>
          <w:tcPr>
            <w:tcW w:w="2146" w:type="dxa"/>
            <w:vAlign w:val="center"/>
            <w:hideMark/>
          </w:tcPr>
          <w:p w14:paraId="69C1792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41EE48D3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2325357" w14:textId="713CF596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Implementación</w:t>
            </w:r>
          </w:p>
        </w:tc>
        <w:tc>
          <w:tcPr>
            <w:tcW w:w="1644" w:type="dxa"/>
            <w:vAlign w:val="center"/>
            <w:hideMark/>
          </w:tcPr>
          <w:p w14:paraId="3FB40DB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980036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  <w:tc>
          <w:tcPr>
            <w:tcW w:w="2146" w:type="dxa"/>
            <w:vAlign w:val="center"/>
            <w:hideMark/>
          </w:tcPr>
          <w:p w14:paraId="3F0F1D9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</w:tbl>
    <w:p w14:paraId="33BDE069" w14:textId="77777777" w:rsidR="001A270A" w:rsidRDefault="001A270A" w:rsidP="00DA620B">
      <w:pPr>
        <w:ind w:left="0"/>
        <w:rPr>
          <w:rFonts w:cs="Arial"/>
          <w:noProof/>
          <w:lang w:val="es-ES"/>
        </w:rPr>
      </w:pPr>
    </w:p>
    <w:p w14:paraId="20B5194C" w14:textId="77777777" w:rsidR="005365E8" w:rsidRDefault="005365E8" w:rsidP="00DA620B">
      <w:pPr>
        <w:ind w:left="0"/>
        <w:rPr>
          <w:rFonts w:cs="Arial"/>
          <w:noProof/>
          <w:lang w:val="es-ES"/>
        </w:rPr>
      </w:pPr>
    </w:p>
    <w:p w14:paraId="6D935C7D" w14:textId="77777777" w:rsidR="005365E8" w:rsidRDefault="005365E8" w:rsidP="00DA620B">
      <w:pPr>
        <w:ind w:left="0"/>
        <w:rPr>
          <w:rFonts w:cs="Arial"/>
          <w:noProof/>
          <w:lang w:val="es-ES"/>
        </w:rPr>
        <w:sectPr w:rsidR="005365E8" w:rsidSect="00D50950"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5E983A05" w14:textId="17748EB4" w:rsidR="005365E8" w:rsidRPr="00DA620B" w:rsidRDefault="005365E8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NI" w:eastAsia="es-NI"/>
        </w:rPr>
        <w:lastRenderedPageBreak/>
        <w:drawing>
          <wp:anchor distT="0" distB="0" distL="114300" distR="114300" simplePos="0" relativeHeight="251649024" behindDoc="0" locked="0" layoutInCell="1" allowOverlap="1" wp14:anchorId="143A5D5C" wp14:editId="7D4D469A">
            <wp:simplePos x="0" y="0"/>
            <wp:positionH relativeFrom="column">
              <wp:posOffset>-5715</wp:posOffset>
            </wp:positionH>
            <wp:positionV relativeFrom="paragraph">
              <wp:posOffset>5715</wp:posOffset>
            </wp:positionV>
            <wp:extent cx="8715375" cy="5724525"/>
            <wp:effectExtent l="0" t="0" r="9525" b="9525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del w:id="87" w:author="axel" w:date="2015-05-18T13:04:00Z">
        <w:r w:rsidDel="008662AA">
          <w:rPr>
            <w:rFonts w:cs="Arial"/>
            <w:noProof/>
            <w:lang w:val="es-ES"/>
          </w:rPr>
          <w:delText>fsdf</w:delText>
        </w:r>
      </w:del>
    </w:p>
    <w:sectPr w:rsidR="005365E8" w:rsidRPr="00DA620B" w:rsidSect="00D50950">
      <w:pgSz w:w="12240" w:h="15840" w:code="1"/>
      <w:pgMar w:top="1418" w:right="1701" w:bottom="1418" w:left="1701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Jimmy Romàn" w:date="2015-05-17T20:57:00Z" w:initials="JR">
    <w:p w14:paraId="3CF75F1F" w14:textId="7908ED58" w:rsidR="00A01D2B" w:rsidRDefault="00A01D2B">
      <w:pPr>
        <w:pStyle w:val="Textocomentario"/>
      </w:pPr>
      <w:r>
        <w:rPr>
          <w:rStyle w:val="Refdecomentario"/>
        </w:rPr>
        <w:annotationRef/>
      </w:r>
    </w:p>
  </w:comment>
  <w:comment w:id="20" w:author="Jimmy Romàn" w:date="2015-05-17T20:46:00Z" w:initials="JR">
    <w:p w14:paraId="0D09BED1" w14:textId="313EC19D" w:rsidR="00A01D2B" w:rsidRDefault="00A01D2B">
      <w:pPr>
        <w:pStyle w:val="Textocomentario"/>
      </w:pPr>
      <w:r>
        <w:rPr>
          <w:rStyle w:val="Refdecomentario"/>
        </w:rPr>
        <w:annotationRef/>
      </w:r>
      <w:r>
        <w:t>Cambios realizados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F75F1F" w15:done="0"/>
  <w15:commentEx w15:paraId="0D09BE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C6967" w14:textId="77777777" w:rsidR="00043F77" w:rsidRDefault="00043F77" w:rsidP="00D31D6E">
      <w:pPr>
        <w:spacing w:line="240" w:lineRule="auto"/>
      </w:pPr>
      <w:r>
        <w:separator/>
      </w:r>
    </w:p>
  </w:endnote>
  <w:endnote w:type="continuationSeparator" w:id="0">
    <w:p w14:paraId="112576D5" w14:textId="77777777" w:rsidR="00043F77" w:rsidRDefault="00043F77" w:rsidP="00D31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5E82D" w14:textId="4BE56AC7" w:rsidR="00A01D2B" w:rsidRPr="00C07B28" w:rsidRDefault="00A01D2B" w:rsidP="00C07B28">
    <w:pPr>
      <w:pStyle w:val="Piedepgina"/>
      <w:pBdr>
        <w:top w:val="thinThickSmallGap" w:sz="24" w:space="1" w:color="303F4B" w:themeColor="accent2" w:themeShade="7F"/>
      </w:pBdr>
      <w:tabs>
        <w:tab w:val="clear" w:pos="4419"/>
      </w:tabs>
      <w:jc w:val="center"/>
      <w:rPr>
        <w:rFonts w:eastAsiaTheme="majorEastAsia" w:cstheme="minorHAnsi"/>
        <w:color w:val="415665" w:themeColor="accent4" w:themeShade="80"/>
      </w:rPr>
    </w:pPr>
    <w:r w:rsidRPr="00C07B28">
      <w:rPr>
        <w:rFonts w:eastAsiaTheme="majorEastAsia" w:cstheme="minorHAnsi"/>
        <w:color w:val="415665" w:themeColor="accent4" w:themeShade="80"/>
        <w:lang w:val="es-ES"/>
      </w:rPr>
      <w:t xml:space="preserve">Página </w:t>
    </w:r>
    <w:r w:rsidRPr="00C07B28">
      <w:rPr>
        <w:rFonts w:cstheme="minorHAnsi"/>
        <w:color w:val="415665" w:themeColor="accent4" w:themeShade="80"/>
      </w:rPr>
      <w:fldChar w:fldCharType="begin"/>
    </w:r>
    <w:r w:rsidRPr="00C07B28">
      <w:rPr>
        <w:rFonts w:cstheme="minorHAnsi"/>
        <w:color w:val="415665" w:themeColor="accent4" w:themeShade="80"/>
      </w:rPr>
      <w:instrText>PAGE   \* MERGEFORMAT</w:instrText>
    </w:r>
    <w:r w:rsidRPr="00C07B28">
      <w:rPr>
        <w:rFonts w:cstheme="minorHAnsi"/>
        <w:color w:val="415665" w:themeColor="accent4" w:themeShade="80"/>
      </w:rPr>
      <w:fldChar w:fldCharType="separate"/>
    </w:r>
    <w:r w:rsidR="0028440A" w:rsidRPr="0028440A">
      <w:rPr>
        <w:rFonts w:eastAsiaTheme="majorEastAsia" w:cstheme="minorHAnsi"/>
        <w:noProof/>
        <w:color w:val="415665" w:themeColor="accent4" w:themeShade="80"/>
        <w:lang w:val="es-ES"/>
      </w:rPr>
      <w:t>1</w:t>
    </w:r>
    <w:r w:rsidRPr="00C07B28">
      <w:rPr>
        <w:rFonts w:eastAsiaTheme="majorEastAsia" w:cstheme="minorHAnsi"/>
        <w:color w:val="415665" w:themeColor="accent4" w:themeShade="80"/>
      </w:rPr>
      <w:fldChar w:fldCharType="end"/>
    </w:r>
  </w:p>
  <w:p w14:paraId="0F1E3E2D" w14:textId="77777777" w:rsidR="00A01D2B" w:rsidRPr="00C07B28" w:rsidRDefault="00A01D2B">
    <w:pPr>
      <w:pStyle w:val="Piedepgina"/>
      <w:rPr>
        <w:color w:val="415665" w:themeColor="accent4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76C73" w14:textId="77777777" w:rsidR="00043F77" w:rsidRDefault="00043F77" w:rsidP="00D31D6E">
      <w:pPr>
        <w:spacing w:line="240" w:lineRule="auto"/>
      </w:pPr>
      <w:r>
        <w:separator/>
      </w:r>
    </w:p>
  </w:footnote>
  <w:footnote w:type="continuationSeparator" w:id="0">
    <w:p w14:paraId="3D2C4DC2" w14:textId="77777777" w:rsidR="00043F77" w:rsidRDefault="00043F77" w:rsidP="00D31D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536411716"/>
      <w:placeholder>
        <w:docPart w:val="EFD312805EB1452FA82E988F1E418C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2ADA287" w14:textId="275E00E0" w:rsidR="00A01D2B" w:rsidRPr="00C07B28" w:rsidRDefault="00A01D2B" w:rsidP="00B55F13">
        <w:pPr>
          <w:pStyle w:val="Encabezado"/>
          <w:jc w:val="center"/>
          <w:rPr>
            <w:rFonts w:asciiTheme="majorHAnsi" w:eastAsiaTheme="majorEastAsia" w:hAnsiTheme="majorHAnsi" w:cstheme="majorBidi"/>
            <w:lang w:val="es-NI"/>
          </w:rPr>
        </w:pPr>
        <w:r>
          <w:rPr>
            <w:rFonts w:asciiTheme="majorHAnsi" w:eastAsiaTheme="majorEastAsia" w:hAnsiTheme="majorHAnsi" w:cstheme="majorBidi"/>
            <w:lang w:val="es-NI"/>
          </w:rPr>
          <w:t>SISTEMA WEB DE GESTIÓN ODONTOLOGICOS (SWGPO)</w:t>
        </w:r>
      </w:p>
    </w:sdtContent>
  </w:sdt>
  <w:p w14:paraId="64E70E58" w14:textId="3F24B653" w:rsidR="00A01D2B" w:rsidRPr="00C07B28" w:rsidRDefault="00A01D2B">
    <w:pPr>
      <w:pStyle w:val="Encabezado"/>
      <w:rPr>
        <w:lang w:val="es-NI"/>
      </w:rPr>
    </w:pPr>
    <w:r>
      <w:rPr>
        <w:rFonts w:asciiTheme="majorHAnsi" w:eastAsiaTheme="majorEastAsia" w:hAnsiTheme="majorHAnsi" w:cstheme="majorBidi"/>
        <w:noProof/>
        <w:lang w:val="es-NI" w:eastAsia="es-NI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6B2142DA" wp14:editId="7C519D51">
              <wp:simplePos x="0" y="0"/>
              <wp:positionH relativeFrom="page">
                <wp:align>center</wp:align>
              </wp:positionH>
              <wp:positionV relativeFrom="page">
                <wp:posOffset>-9525</wp:posOffset>
              </wp:positionV>
              <wp:extent cx="10047605" cy="733425"/>
              <wp:effectExtent l="0" t="0" r="19050" b="9525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73342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6DECB6D2" id="Grupo 468" o:spid="_x0000_s1026" style="position:absolute;margin-left:0;margin-top:-.75pt;width:791.15pt;height:57.75pt;z-index:251653120;mso-width-percent:1000;mso-position-horizontal:center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910"/>
    <w:multiLevelType w:val="hybridMultilevel"/>
    <w:tmpl w:val="46C42022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04DC1"/>
    <w:multiLevelType w:val="hybridMultilevel"/>
    <w:tmpl w:val="3958764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65523"/>
    <w:multiLevelType w:val="hybridMultilevel"/>
    <w:tmpl w:val="ABB252C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611012"/>
    <w:multiLevelType w:val="hybridMultilevel"/>
    <w:tmpl w:val="7EFAC8FC"/>
    <w:lvl w:ilvl="0" w:tplc="125C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C926397"/>
    <w:multiLevelType w:val="hybridMultilevel"/>
    <w:tmpl w:val="B030A310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C3D8B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21545E"/>
    <w:multiLevelType w:val="hybridMultilevel"/>
    <w:tmpl w:val="E396820A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6D0FB8"/>
    <w:multiLevelType w:val="hybridMultilevel"/>
    <w:tmpl w:val="CF92B58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B50F87"/>
    <w:multiLevelType w:val="hybridMultilevel"/>
    <w:tmpl w:val="A224EC24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25A708F"/>
    <w:multiLevelType w:val="hybridMultilevel"/>
    <w:tmpl w:val="F1F4AC76"/>
    <w:lvl w:ilvl="0" w:tplc="AD1A3B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DF40C4"/>
    <w:multiLevelType w:val="hybridMultilevel"/>
    <w:tmpl w:val="A998E07A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263839"/>
    <w:multiLevelType w:val="multilevel"/>
    <w:tmpl w:val="15F6F1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5C26E0B"/>
    <w:multiLevelType w:val="hybridMultilevel"/>
    <w:tmpl w:val="BA54AC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74711"/>
    <w:multiLevelType w:val="hybridMultilevel"/>
    <w:tmpl w:val="286ABA28"/>
    <w:lvl w:ilvl="0" w:tplc="AD1A3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E12E19"/>
    <w:multiLevelType w:val="hybridMultilevel"/>
    <w:tmpl w:val="83D89AF6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8EE38F7"/>
    <w:multiLevelType w:val="hybridMultilevel"/>
    <w:tmpl w:val="CE6817F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D52D5"/>
    <w:multiLevelType w:val="hybridMultilevel"/>
    <w:tmpl w:val="EA38E7F8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3"/>
  </w:num>
  <w:num w:numId="14">
    <w:abstractNumId w:val="1"/>
  </w:num>
  <w:num w:numId="15">
    <w:abstractNumId w:val="6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9"/>
  </w:num>
  <w:num w:numId="27">
    <w:abstractNumId w:val="11"/>
  </w:num>
  <w:num w:numId="28">
    <w:abstractNumId w:val="15"/>
  </w:num>
  <w:num w:numId="29">
    <w:abstractNumId w:val="3"/>
  </w:num>
  <w:num w:numId="30">
    <w:abstractNumId w:val="10"/>
  </w:num>
  <w:num w:numId="31">
    <w:abstractNumId w:val="4"/>
  </w:num>
  <w:num w:numId="32">
    <w:abstractNumId w:val="14"/>
  </w:num>
  <w:num w:numId="33">
    <w:abstractNumId w:val="7"/>
  </w:num>
  <w:num w:numId="34">
    <w:abstractNumId w:val="8"/>
  </w:num>
  <w:num w:numId="35">
    <w:abstractNumId w:val="0"/>
  </w:num>
  <w:num w:numId="36">
    <w:abstractNumId w:val="12"/>
  </w:num>
  <w:num w:numId="37">
    <w:abstractNumId w:val="2"/>
  </w:num>
  <w:num w:numId="38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my Romàn">
    <w15:presenceInfo w15:providerId="None" w15:userId="Jimmy Romà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26"/>
    <w:rsid w:val="00043F77"/>
    <w:rsid w:val="000444D8"/>
    <w:rsid w:val="000529D4"/>
    <w:rsid w:val="000A62F2"/>
    <w:rsid w:val="000C63A4"/>
    <w:rsid w:val="000E72EE"/>
    <w:rsid w:val="000F0802"/>
    <w:rsid w:val="000F3DCB"/>
    <w:rsid w:val="001A270A"/>
    <w:rsid w:val="001F77B9"/>
    <w:rsid w:val="00202704"/>
    <w:rsid w:val="00202D40"/>
    <w:rsid w:val="00231D40"/>
    <w:rsid w:val="00257606"/>
    <w:rsid w:val="00267311"/>
    <w:rsid w:val="0028440A"/>
    <w:rsid w:val="00294C4C"/>
    <w:rsid w:val="002967EB"/>
    <w:rsid w:val="002C4211"/>
    <w:rsid w:val="002C477B"/>
    <w:rsid w:val="002C62A1"/>
    <w:rsid w:val="002F1726"/>
    <w:rsid w:val="003302E0"/>
    <w:rsid w:val="00332125"/>
    <w:rsid w:val="00332C7A"/>
    <w:rsid w:val="00353DC6"/>
    <w:rsid w:val="003C69EC"/>
    <w:rsid w:val="003F3C64"/>
    <w:rsid w:val="00444065"/>
    <w:rsid w:val="004758CD"/>
    <w:rsid w:val="005311DE"/>
    <w:rsid w:val="005365E8"/>
    <w:rsid w:val="005500A8"/>
    <w:rsid w:val="00565B43"/>
    <w:rsid w:val="00577ADC"/>
    <w:rsid w:val="005A1A91"/>
    <w:rsid w:val="005C5044"/>
    <w:rsid w:val="005D60E3"/>
    <w:rsid w:val="00615931"/>
    <w:rsid w:val="00665653"/>
    <w:rsid w:val="00672FD8"/>
    <w:rsid w:val="006760D1"/>
    <w:rsid w:val="00681943"/>
    <w:rsid w:val="006C3807"/>
    <w:rsid w:val="00725B09"/>
    <w:rsid w:val="007446C6"/>
    <w:rsid w:val="007955DE"/>
    <w:rsid w:val="007A0661"/>
    <w:rsid w:val="007B68F4"/>
    <w:rsid w:val="007C417E"/>
    <w:rsid w:val="007F1C41"/>
    <w:rsid w:val="008410ED"/>
    <w:rsid w:val="0084346A"/>
    <w:rsid w:val="008662AA"/>
    <w:rsid w:val="00880FEF"/>
    <w:rsid w:val="008A5C38"/>
    <w:rsid w:val="009B3683"/>
    <w:rsid w:val="009E2F8D"/>
    <w:rsid w:val="00A01D2B"/>
    <w:rsid w:val="00AB04D6"/>
    <w:rsid w:val="00AB6B64"/>
    <w:rsid w:val="00B07413"/>
    <w:rsid w:val="00B22715"/>
    <w:rsid w:val="00B55F13"/>
    <w:rsid w:val="00B83F7F"/>
    <w:rsid w:val="00BD7301"/>
    <w:rsid w:val="00BF1880"/>
    <w:rsid w:val="00C07B28"/>
    <w:rsid w:val="00C423CC"/>
    <w:rsid w:val="00CA7B12"/>
    <w:rsid w:val="00CB4DFE"/>
    <w:rsid w:val="00CC1259"/>
    <w:rsid w:val="00D01B17"/>
    <w:rsid w:val="00D06B5E"/>
    <w:rsid w:val="00D31D6E"/>
    <w:rsid w:val="00D5049C"/>
    <w:rsid w:val="00D50950"/>
    <w:rsid w:val="00DA620B"/>
    <w:rsid w:val="00DC7C74"/>
    <w:rsid w:val="00E13E98"/>
    <w:rsid w:val="00E51DBB"/>
    <w:rsid w:val="00E91F0F"/>
    <w:rsid w:val="00EA25CD"/>
    <w:rsid w:val="00EB412E"/>
    <w:rsid w:val="00F211F6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3C2D6"/>
  <w15:docId w15:val="{33336D94-3A1A-4D06-B38A-F45CCA20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DBB"/>
    <w:pPr>
      <w:spacing w:before="120" w:after="120" w:line="360" w:lineRule="auto"/>
      <w:ind w:left="708"/>
      <w:jc w:val="both"/>
    </w:pPr>
    <w:rPr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55F13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F0F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outlineLvl w:val="1"/>
    </w:pPr>
    <w:rPr>
      <w:caps/>
      <w:spacing w:val="15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0F"/>
    <w:pPr>
      <w:pBdr>
        <w:top w:val="single" w:sz="6" w:space="2" w:color="6F6F74" w:themeColor="accent1"/>
        <w:left w:val="single" w:sz="6" w:space="2" w:color="6F6F74" w:themeColor="accent1"/>
      </w:pBdr>
      <w:spacing w:before="300"/>
      <w:outlineLvl w:val="2"/>
    </w:pPr>
    <w:rPr>
      <w:caps/>
      <w:color w:val="373739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F0F"/>
    <w:pPr>
      <w:pBdr>
        <w:top w:val="dotted" w:sz="6" w:space="2" w:color="6F6F74" w:themeColor="accent1"/>
        <w:left w:val="dotted" w:sz="6" w:space="2" w:color="6F6F74" w:themeColor="accent1"/>
      </w:pBdr>
      <w:spacing w:before="300"/>
      <w:outlineLvl w:val="3"/>
    </w:pPr>
    <w:rPr>
      <w:caps/>
      <w:color w:val="535356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F0F"/>
    <w:pPr>
      <w:pBdr>
        <w:bottom w:val="single" w:sz="6" w:space="1" w:color="6F6F74" w:themeColor="accent1"/>
      </w:pBdr>
      <w:spacing w:before="300"/>
      <w:outlineLvl w:val="4"/>
    </w:pPr>
    <w:rPr>
      <w:caps/>
      <w:color w:val="535356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F0F"/>
    <w:pPr>
      <w:pBdr>
        <w:bottom w:val="dotted" w:sz="6" w:space="1" w:color="6F6F74" w:themeColor="accent1"/>
      </w:pBdr>
      <w:spacing w:before="300"/>
      <w:outlineLvl w:val="5"/>
    </w:pPr>
    <w:rPr>
      <w:caps/>
      <w:color w:val="535356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F0F"/>
    <w:pPr>
      <w:spacing w:before="300"/>
      <w:outlineLvl w:val="6"/>
    </w:pPr>
    <w:rPr>
      <w:caps/>
      <w:color w:val="535356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F0F"/>
    <w:p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F0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91F0F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91F0F"/>
    <w:rPr>
      <w:caps/>
      <w:color w:val="6F6F7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F0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1F0F"/>
    <w:rPr>
      <w:caps/>
      <w:color w:val="595959" w:themeColor="text1" w:themeTint="A6"/>
      <w:spacing w:val="1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55F13"/>
    <w:rPr>
      <w:b/>
      <w:bCs/>
      <w:caps/>
      <w:color w:val="FFFFFF" w:themeColor="background1"/>
      <w:spacing w:val="15"/>
      <w:sz w:val="28"/>
      <w:shd w:val="clear" w:color="auto" w:fill="6F6F7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91F0F"/>
    <w:rPr>
      <w:caps/>
      <w:color w:val="000000" w:themeColor="text1"/>
      <w:spacing w:val="15"/>
      <w:sz w:val="26"/>
      <w:shd w:val="clear" w:color="auto" w:fill="E2E2E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91F0F"/>
    <w:rPr>
      <w:caps/>
      <w:color w:val="37373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F0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F0F"/>
    <w:rPr>
      <w:i/>
      <w:caps/>
      <w:spacing w:val="10"/>
      <w:sz w:val="18"/>
      <w:szCs w:val="18"/>
    </w:rPr>
  </w:style>
  <w:style w:type="character" w:styleId="nfasissutil">
    <w:name w:val="Subtle Emphasis"/>
    <w:uiPriority w:val="19"/>
    <w:qFormat/>
    <w:rsid w:val="00E91F0F"/>
    <w:rPr>
      <w:i/>
      <w:iCs/>
      <w:color w:val="373739" w:themeColor="accent1" w:themeShade="7F"/>
    </w:rPr>
  </w:style>
  <w:style w:type="character" w:styleId="nfasis">
    <w:name w:val="Emphasis"/>
    <w:uiPriority w:val="20"/>
    <w:qFormat/>
    <w:rsid w:val="00E91F0F"/>
    <w:rPr>
      <w:caps/>
      <w:color w:val="373739" w:themeColor="accent1" w:themeShade="7F"/>
      <w:spacing w:val="5"/>
    </w:rPr>
  </w:style>
  <w:style w:type="character" w:styleId="nfasisintenso">
    <w:name w:val="Intense Emphasis"/>
    <w:uiPriority w:val="21"/>
    <w:qFormat/>
    <w:rsid w:val="00E91F0F"/>
    <w:rPr>
      <w:b/>
      <w:bCs/>
      <w:caps/>
      <w:color w:val="373739" w:themeColor="accent1" w:themeShade="7F"/>
      <w:spacing w:val="10"/>
    </w:rPr>
  </w:style>
  <w:style w:type="character" w:styleId="Textoennegrita">
    <w:name w:val="Strong"/>
    <w:uiPriority w:val="22"/>
    <w:qFormat/>
    <w:rsid w:val="00E91F0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D60E3"/>
    <w:pPr>
      <w:spacing w:line="240" w:lineRule="auto"/>
    </w:pPr>
    <w:rPr>
      <w:b/>
      <w:i/>
      <w:iCs/>
      <w:sz w:val="18"/>
    </w:rPr>
  </w:style>
  <w:style w:type="character" w:customStyle="1" w:styleId="CitaCar">
    <w:name w:val="Cita Car"/>
    <w:basedOn w:val="Fuentedeprrafopredeter"/>
    <w:link w:val="Cita"/>
    <w:uiPriority w:val="29"/>
    <w:rsid w:val="005D60E3"/>
    <w:rPr>
      <w:b/>
      <w:i/>
      <w:iCs/>
      <w:color w:val="000000" w:themeColor="text1"/>
      <w:sz w:val="18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F0F"/>
    <w:pPr>
      <w:pBdr>
        <w:top w:val="single" w:sz="4" w:space="10" w:color="6F6F74" w:themeColor="accent1"/>
        <w:left w:val="single" w:sz="4" w:space="10" w:color="6F6F74" w:themeColor="accent1"/>
      </w:pBdr>
      <w:ind w:left="1296" w:right="1152"/>
    </w:pPr>
    <w:rPr>
      <w:i/>
      <w:iCs/>
      <w:color w:val="6F6F7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F0F"/>
    <w:rPr>
      <w:i/>
      <w:iCs/>
      <w:color w:val="6F6F74" w:themeColor="accent1"/>
      <w:sz w:val="20"/>
      <w:szCs w:val="20"/>
    </w:rPr>
  </w:style>
  <w:style w:type="character" w:styleId="Referenciasutil">
    <w:name w:val="Subtle Reference"/>
    <w:uiPriority w:val="31"/>
    <w:qFormat/>
    <w:rsid w:val="00E91F0F"/>
    <w:rPr>
      <w:b/>
      <w:bCs/>
      <w:color w:val="6F6F74" w:themeColor="accent1"/>
    </w:rPr>
  </w:style>
  <w:style w:type="character" w:styleId="Referenciaintensa">
    <w:name w:val="Intense Reference"/>
    <w:uiPriority w:val="32"/>
    <w:qFormat/>
    <w:rsid w:val="00E91F0F"/>
    <w:rPr>
      <w:b/>
      <w:bCs/>
      <w:i/>
      <w:iCs/>
      <w:caps/>
      <w:color w:val="6F6F74" w:themeColor="accent1"/>
    </w:rPr>
  </w:style>
  <w:style w:type="character" w:styleId="Ttulodellibro">
    <w:name w:val="Book Title"/>
    <w:uiPriority w:val="33"/>
    <w:qFormat/>
    <w:rsid w:val="00E91F0F"/>
    <w:rPr>
      <w:b/>
      <w:bCs/>
      <w:i/>
      <w:iCs/>
      <w:spacing w:val="9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91F0F"/>
    <w:rPr>
      <w:b/>
      <w:bCs/>
      <w:color w:val="535356" w:themeColor="accent1" w:themeShade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91F0F"/>
    <w:pPr>
      <w:outlineLvl w:val="9"/>
    </w:pPr>
    <w:rPr>
      <w:lang w:bidi="en-US"/>
    </w:rPr>
  </w:style>
  <w:style w:type="paragraph" w:styleId="Sinespaciado">
    <w:name w:val="No Spacing"/>
    <w:basedOn w:val="Normal"/>
    <w:link w:val="SinespaciadoCar"/>
    <w:uiPriority w:val="1"/>
    <w:qFormat/>
    <w:rsid w:val="00E91F0F"/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929297" w:themeColor="accent1" w:themeTint="BF"/>
        <w:left w:val="single" w:sz="8" w:space="0" w:color="929297" w:themeColor="accent1" w:themeTint="BF"/>
        <w:bottom w:val="single" w:sz="8" w:space="0" w:color="929297" w:themeColor="accent1" w:themeTint="BF"/>
        <w:right w:val="single" w:sz="8" w:space="0" w:color="929297" w:themeColor="accent1" w:themeTint="BF"/>
        <w:insideH w:val="single" w:sz="8" w:space="0" w:color="92929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485F71" w:themeColor="accent2" w:themeShade="BF"/>
    </w:rPr>
    <w:tblPr>
      <w:tblStyleRowBandSize w:val="1"/>
      <w:tblStyleColBandSize w:val="1"/>
      <w:tblInd w:w="0" w:type="dxa"/>
      <w:tblBorders>
        <w:top w:val="single" w:sz="8" w:space="0" w:color="618097" w:themeColor="accent2"/>
        <w:bottom w:val="single" w:sz="8" w:space="0" w:color="61809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pPr>
      <w:spacing w:before="0"/>
    </w:pPr>
    <w:rPr>
      <w:lang w:val="es-NI" w:eastAsia="es-NI"/>
    </w:rPr>
  </w:style>
  <w:style w:type="table" w:customStyle="1" w:styleId="Tabladecuadrcula4-nfasis11">
    <w:name w:val="Tabla de cuadrícula 4 - Énfasis 11"/>
    <w:basedOn w:val="Tablanormal"/>
    <w:uiPriority w:val="49"/>
    <w:rsid w:val="00565B43"/>
    <w:pPr>
      <w:spacing w:before="0"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A8A8AB" w:themeColor="accent1" w:themeTint="99"/>
        <w:left w:val="single" w:sz="4" w:space="0" w:color="A8A8AB" w:themeColor="accent1" w:themeTint="99"/>
        <w:bottom w:val="single" w:sz="4" w:space="0" w:color="A8A8AB" w:themeColor="accent1" w:themeTint="99"/>
        <w:right w:val="single" w:sz="4" w:space="0" w:color="A8A8AB" w:themeColor="accent1" w:themeTint="99"/>
        <w:insideH w:val="single" w:sz="4" w:space="0" w:color="A8A8AB" w:themeColor="accent1" w:themeTint="99"/>
        <w:insideV w:val="single" w:sz="4" w:space="0" w:color="A8A8A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6F74" w:themeColor="accent1"/>
          <w:left w:val="single" w:sz="4" w:space="0" w:color="6F6F74" w:themeColor="accent1"/>
          <w:bottom w:val="single" w:sz="4" w:space="0" w:color="6F6F74" w:themeColor="accent1"/>
          <w:right w:val="single" w:sz="4" w:space="0" w:color="6F6F74" w:themeColor="accent1"/>
          <w:insideH w:val="nil"/>
          <w:insideV w:val="nil"/>
        </w:tcBorders>
        <w:shd w:val="clear" w:color="auto" w:fill="6F6F74" w:themeFill="accent1"/>
      </w:tcPr>
    </w:tblStylePr>
    <w:tblStylePr w:type="lastRow">
      <w:rPr>
        <w:b/>
        <w:bCs/>
      </w:rPr>
      <w:tblPr/>
      <w:tcPr>
        <w:tcBorders>
          <w:top w:val="double" w:sz="4" w:space="0" w:color="6F6F7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1" w:themeFillTint="33"/>
      </w:tcPr>
    </w:tblStylePr>
    <w:tblStylePr w:type="band1Horz">
      <w:tblPr/>
      <w:tcPr>
        <w:shd w:val="clear" w:color="auto" w:fill="E2E2E3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044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B2C1" w:themeColor="accent2" w:themeTint="99"/>
        <w:left w:val="single" w:sz="4" w:space="0" w:color="9FB2C1" w:themeColor="accent2" w:themeTint="99"/>
        <w:bottom w:val="single" w:sz="4" w:space="0" w:color="9FB2C1" w:themeColor="accent2" w:themeTint="99"/>
        <w:right w:val="single" w:sz="4" w:space="0" w:color="9FB2C1" w:themeColor="accent2" w:themeTint="99"/>
        <w:insideH w:val="single" w:sz="4" w:space="0" w:color="9FB2C1" w:themeColor="accent2" w:themeTint="99"/>
        <w:insideV w:val="single" w:sz="4" w:space="0" w:color="9FB2C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8097" w:themeColor="accent2"/>
          <w:left w:val="single" w:sz="4" w:space="0" w:color="618097" w:themeColor="accent2"/>
          <w:bottom w:val="single" w:sz="4" w:space="0" w:color="618097" w:themeColor="accent2"/>
          <w:right w:val="single" w:sz="4" w:space="0" w:color="618097" w:themeColor="accent2"/>
          <w:insideH w:val="nil"/>
          <w:insideV w:val="nil"/>
        </w:tcBorders>
        <w:shd w:val="clear" w:color="auto" w:fill="618097" w:themeFill="accent2"/>
      </w:tcPr>
    </w:tblStylePr>
    <w:tblStylePr w:type="lastRow">
      <w:rPr>
        <w:b/>
        <w:bCs/>
      </w:rPr>
      <w:tblPr/>
      <w:tcPr>
        <w:tcBorders>
          <w:top w:val="double" w:sz="4" w:space="0" w:color="61809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5EA" w:themeFill="accent2" w:themeFillTint="33"/>
      </w:tcPr>
    </w:tblStylePr>
    <w:tblStylePr w:type="band1Horz">
      <w:tblPr/>
      <w:tcPr>
        <w:shd w:val="clear" w:color="auto" w:fill="DEE5E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glossaryDocument" Target="glossary/document.xml"/><Relationship Id="rId10" Type="http://schemas.openxmlformats.org/officeDocument/2006/relationships/comments" Target="comments.xml"/><Relationship Id="rId19" Type="http://schemas.microsoft.com/office/2007/relationships/diagramDrawing" Target="diagrams/drawing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%20Rom&#224;n\AppData\Roaming\Microsoft\Plantillas\Dise&#241;o%20de%20infor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02D37-D5FF-4FE9-AF00-B60F93A62AF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NI"/>
        </a:p>
      </dgm:t>
    </dgm:pt>
    <dgm:pt modelId="{EF232F4C-50EF-47B9-8BCF-79A7CC6289AE}">
      <dgm:prSet phldrT="[Texto]"/>
      <dgm:spPr/>
      <dgm:t>
        <a:bodyPr/>
        <a:lstStyle/>
        <a:p>
          <a:r>
            <a:rPr lang="es-NI"/>
            <a:t>CEO</a:t>
          </a:r>
        </a:p>
      </dgm:t>
    </dgm:pt>
    <dgm:pt modelId="{D5FBB1BF-E5D6-4805-9599-187478E8D4D9}" type="parTrans" cxnId="{1398C057-2EAA-42B2-BE7D-83DB5745F222}">
      <dgm:prSet/>
      <dgm:spPr/>
      <dgm:t>
        <a:bodyPr/>
        <a:lstStyle/>
        <a:p>
          <a:endParaRPr lang="es-NI"/>
        </a:p>
      </dgm:t>
    </dgm:pt>
    <dgm:pt modelId="{3E4ECEAE-7DE3-4FB9-8475-14F14A78FA4A}" type="sibTrans" cxnId="{1398C057-2EAA-42B2-BE7D-83DB5745F222}">
      <dgm:prSet/>
      <dgm:spPr/>
      <dgm:t>
        <a:bodyPr/>
        <a:lstStyle/>
        <a:p>
          <a:endParaRPr lang="es-NI"/>
        </a:p>
      </dgm:t>
    </dgm:pt>
    <dgm:pt modelId="{FAA5F77F-1734-43A3-A3FB-44464BEFFC28}" type="asst">
      <dgm:prSet phldrT="[Texto]"/>
      <dgm:spPr/>
      <dgm:t>
        <a:bodyPr/>
        <a:lstStyle/>
        <a:p>
          <a:r>
            <a:rPr lang="es-NI"/>
            <a:t>Ingeniero Web</a:t>
          </a:r>
        </a:p>
      </dgm:t>
    </dgm:pt>
    <dgm:pt modelId="{C402DC23-CD6B-4325-9EA7-4342DBB48256}" type="parTrans" cxnId="{F64200F4-3EF1-426C-A402-E09203C682B3}">
      <dgm:prSet/>
      <dgm:spPr/>
      <dgm:t>
        <a:bodyPr/>
        <a:lstStyle/>
        <a:p>
          <a:endParaRPr lang="es-NI"/>
        </a:p>
      </dgm:t>
    </dgm:pt>
    <dgm:pt modelId="{DDD36EDE-2339-498B-B01D-2CB475F46BCC}" type="sibTrans" cxnId="{F64200F4-3EF1-426C-A402-E09203C682B3}">
      <dgm:prSet/>
      <dgm:spPr/>
      <dgm:t>
        <a:bodyPr/>
        <a:lstStyle/>
        <a:p>
          <a:endParaRPr lang="es-NI"/>
        </a:p>
      </dgm:t>
    </dgm:pt>
    <dgm:pt modelId="{9C8C10A7-4979-49EC-8B71-D87338D1690C}">
      <dgm:prSet phldrT="[Texto]"/>
      <dgm:spPr/>
      <dgm:t>
        <a:bodyPr/>
        <a:lstStyle/>
        <a:p>
          <a:r>
            <a:rPr lang="es-NI"/>
            <a:t>	Editores Web</a:t>
          </a:r>
        </a:p>
      </dgm:t>
    </dgm:pt>
    <dgm:pt modelId="{597FD475-75B8-4C56-A43B-7F27729AC860}" type="parTrans" cxnId="{9D1800F7-E15B-47AA-96AC-74C64715D8AC}">
      <dgm:prSet/>
      <dgm:spPr/>
      <dgm:t>
        <a:bodyPr/>
        <a:lstStyle/>
        <a:p>
          <a:endParaRPr lang="es-NI"/>
        </a:p>
      </dgm:t>
    </dgm:pt>
    <dgm:pt modelId="{8204157D-BB85-468C-909B-E4117D9E61DF}" type="sibTrans" cxnId="{9D1800F7-E15B-47AA-96AC-74C64715D8AC}">
      <dgm:prSet/>
      <dgm:spPr/>
      <dgm:t>
        <a:bodyPr/>
        <a:lstStyle/>
        <a:p>
          <a:endParaRPr lang="es-NI"/>
        </a:p>
      </dgm:t>
    </dgm:pt>
    <dgm:pt modelId="{64B2598D-E4D8-4D4A-98F4-6E5AD2F18B34}">
      <dgm:prSet phldrT="[Texto]"/>
      <dgm:spPr/>
      <dgm:t>
        <a:bodyPr/>
        <a:lstStyle/>
        <a:p>
          <a:r>
            <a:rPr lang="es-NI"/>
            <a:t>Desarrolladores</a:t>
          </a:r>
        </a:p>
      </dgm:t>
    </dgm:pt>
    <dgm:pt modelId="{37C8A733-1B10-4EF9-9B0F-B6AED3145228}" type="parTrans" cxnId="{F99AEDA2-4C1D-4FF6-8D07-818CE7A47B38}">
      <dgm:prSet/>
      <dgm:spPr/>
      <dgm:t>
        <a:bodyPr/>
        <a:lstStyle/>
        <a:p>
          <a:endParaRPr lang="es-NI"/>
        </a:p>
      </dgm:t>
    </dgm:pt>
    <dgm:pt modelId="{6D992D21-215F-4535-8F1D-8E2665A0D562}" type="sibTrans" cxnId="{F99AEDA2-4C1D-4FF6-8D07-818CE7A47B38}">
      <dgm:prSet/>
      <dgm:spPr/>
      <dgm:t>
        <a:bodyPr/>
        <a:lstStyle/>
        <a:p>
          <a:endParaRPr lang="es-NI"/>
        </a:p>
      </dgm:t>
    </dgm:pt>
    <dgm:pt modelId="{0BAE9BE9-0CCC-46E7-BA4B-F7A3D26E0CCD}" type="pres">
      <dgm:prSet presAssocID="{CF202D37-D5FF-4FE9-AF00-B60F93A62AF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NI"/>
        </a:p>
      </dgm:t>
    </dgm:pt>
    <dgm:pt modelId="{FFDC8489-7165-4EA8-8B79-003665397F6B}" type="pres">
      <dgm:prSet presAssocID="{EF232F4C-50EF-47B9-8BCF-79A7CC6289AE}" presName="hierRoot1" presStyleCnt="0">
        <dgm:presLayoutVars>
          <dgm:hierBranch val="init"/>
        </dgm:presLayoutVars>
      </dgm:prSet>
      <dgm:spPr/>
    </dgm:pt>
    <dgm:pt modelId="{8567EEB6-E2E1-4EFD-A76B-F8F0B2880BAB}" type="pres">
      <dgm:prSet presAssocID="{EF232F4C-50EF-47B9-8BCF-79A7CC6289AE}" presName="rootComposite1" presStyleCnt="0"/>
      <dgm:spPr/>
    </dgm:pt>
    <dgm:pt modelId="{157F471B-5409-4B2C-A22E-73B0BA23C1F8}" type="pres">
      <dgm:prSet presAssocID="{EF232F4C-50EF-47B9-8BCF-79A7CC6289AE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ACF74ADF-4A48-4A5F-92A2-812EBA040215}" type="pres">
      <dgm:prSet presAssocID="{EF232F4C-50EF-47B9-8BCF-79A7CC6289AE}" presName="topArc1" presStyleLbl="parChTrans1D1" presStyleIdx="0" presStyleCnt="8"/>
      <dgm:spPr/>
    </dgm:pt>
    <dgm:pt modelId="{602C7EDE-43EA-4EC6-96B0-C76D8D427A7A}" type="pres">
      <dgm:prSet presAssocID="{EF232F4C-50EF-47B9-8BCF-79A7CC6289AE}" presName="bottomArc1" presStyleLbl="parChTrans1D1" presStyleIdx="1" presStyleCnt="8"/>
      <dgm:spPr/>
    </dgm:pt>
    <dgm:pt modelId="{71B5B9C7-E505-46CB-A105-029841481564}" type="pres">
      <dgm:prSet presAssocID="{EF232F4C-50EF-47B9-8BCF-79A7CC6289AE}" presName="topConnNode1" presStyleLbl="node1" presStyleIdx="0" presStyleCnt="0"/>
      <dgm:spPr/>
      <dgm:t>
        <a:bodyPr/>
        <a:lstStyle/>
        <a:p>
          <a:endParaRPr lang="es-NI"/>
        </a:p>
      </dgm:t>
    </dgm:pt>
    <dgm:pt modelId="{751118C8-CD50-4355-9B4E-7767CE3DA7C7}" type="pres">
      <dgm:prSet presAssocID="{EF232F4C-50EF-47B9-8BCF-79A7CC6289AE}" presName="hierChild2" presStyleCnt="0"/>
      <dgm:spPr/>
    </dgm:pt>
    <dgm:pt modelId="{FA752FA3-EAA5-4FF7-89A9-DC0856B5A2AD}" type="pres">
      <dgm:prSet presAssocID="{EF232F4C-50EF-47B9-8BCF-79A7CC6289AE}" presName="hierChild3" presStyleCnt="0"/>
      <dgm:spPr/>
    </dgm:pt>
    <dgm:pt modelId="{AE622088-5B8C-4497-8186-43CA03A49D2C}" type="pres">
      <dgm:prSet presAssocID="{C402DC23-CD6B-4325-9EA7-4342DBB48256}" presName="Name101" presStyleLbl="parChTrans1D2" presStyleIdx="0" presStyleCnt="1"/>
      <dgm:spPr/>
      <dgm:t>
        <a:bodyPr/>
        <a:lstStyle/>
        <a:p>
          <a:endParaRPr lang="es-NI"/>
        </a:p>
      </dgm:t>
    </dgm:pt>
    <dgm:pt modelId="{763A7ADD-1E94-43D8-B4AB-47F44848EE25}" type="pres">
      <dgm:prSet presAssocID="{FAA5F77F-1734-43A3-A3FB-44464BEFFC28}" presName="hierRoot3" presStyleCnt="0">
        <dgm:presLayoutVars>
          <dgm:hierBranch val="init"/>
        </dgm:presLayoutVars>
      </dgm:prSet>
      <dgm:spPr/>
    </dgm:pt>
    <dgm:pt modelId="{4C5FE219-B0B8-4124-A3EA-18E76AD93518}" type="pres">
      <dgm:prSet presAssocID="{FAA5F77F-1734-43A3-A3FB-44464BEFFC28}" presName="rootComposite3" presStyleCnt="0"/>
      <dgm:spPr/>
    </dgm:pt>
    <dgm:pt modelId="{7E8F490A-DCA4-4CBE-90E4-1DE20A8E9EF4}" type="pres">
      <dgm:prSet presAssocID="{FAA5F77F-1734-43A3-A3FB-44464BEFFC2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896F29F9-C6C5-4C0A-9AD1-F69E17572B46}" type="pres">
      <dgm:prSet presAssocID="{FAA5F77F-1734-43A3-A3FB-44464BEFFC28}" presName="topArc3" presStyleLbl="parChTrans1D1" presStyleIdx="2" presStyleCnt="8"/>
      <dgm:spPr/>
    </dgm:pt>
    <dgm:pt modelId="{3F458D7A-14E7-4C01-8FF5-848A578C0D46}" type="pres">
      <dgm:prSet presAssocID="{FAA5F77F-1734-43A3-A3FB-44464BEFFC28}" presName="bottomArc3" presStyleLbl="parChTrans1D1" presStyleIdx="3" presStyleCnt="8"/>
      <dgm:spPr/>
    </dgm:pt>
    <dgm:pt modelId="{AF80094A-4C67-405A-BB56-90D8B9362DB2}" type="pres">
      <dgm:prSet presAssocID="{FAA5F77F-1734-43A3-A3FB-44464BEFFC28}" presName="topConnNode3" presStyleLbl="asst1" presStyleIdx="0" presStyleCnt="0"/>
      <dgm:spPr/>
      <dgm:t>
        <a:bodyPr/>
        <a:lstStyle/>
        <a:p>
          <a:endParaRPr lang="es-NI"/>
        </a:p>
      </dgm:t>
    </dgm:pt>
    <dgm:pt modelId="{9B2D4421-96F2-45A1-A40E-496DFF7BCFDB}" type="pres">
      <dgm:prSet presAssocID="{FAA5F77F-1734-43A3-A3FB-44464BEFFC28}" presName="hierChild6" presStyleCnt="0"/>
      <dgm:spPr/>
    </dgm:pt>
    <dgm:pt modelId="{BAE36B21-F122-4342-A232-984406E1D097}" type="pres">
      <dgm:prSet presAssocID="{597FD475-75B8-4C56-A43B-7F27729AC860}" presName="Name28" presStyleLbl="parChTrans1D3" presStyleIdx="0" presStyleCnt="2"/>
      <dgm:spPr/>
      <dgm:t>
        <a:bodyPr/>
        <a:lstStyle/>
        <a:p>
          <a:endParaRPr lang="es-NI"/>
        </a:p>
      </dgm:t>
    </dgm:pt>
    <dgm:pt modelId="{3A9C4E5A-18BD-43D5-BD87-7587B9CBB7E1}" type="pres">
      <dgm:prSet presAssocID="{9C8C10A7-4979-49EC-8B71-D87338D1690C}" presName="hierRoot2" presStyleCnt="0">
        <dgm:presLayoutVars>
          <dgm:hierBranch val="init"/>
        </dgm:presLayoutVars>
      </dgm:prSet>
      <dgm:spPr/>
    </dgm:pt>
    <dgm:pt modelId="{56CE88F8-3687-4233-B615-285BE0C1B1E5}" type="pres">
      <dgm:prSet presAssocID="{9C8C10A7-4979-49EC-8B71-D87338D1690C}" presName="rootComposite2" presStyleCnt="0"/>
      <dgm:spPr/>
    </dgm:pt>
    <dgm:pt modelId="{EBA9850D-9BA7-4640-BF0F-211577D13093}" type="pres">
      <dgm:prSet presAssocID="{9C8C10A7-4979-49EC-8B71-D87338D1690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45CA7DEC-3164-48C8-9692-57A9CF710F34}" type="pres">
      <dgm:prSet presAssocID="{9C8C10A7-4979-49EC-8B71-D87338D1690C}" presName="topArc2" presStyleLbl="parChTrans1D1" presStyleIdx="4" presStyleCnt="8"/>
      <dgm:spPr/>
    </dgm:pt>
    <dgm:pt modelId="{BF49C480-ABC7-463B-84C5-9DAEB22B6B6D}" type="pres">
      <dgm:prSet presAssocID="{9C8C10A7-4979-49EC-8B71-D87338D1690C}" presName="bottomArc2" presStyleLbl="parChTrans1D1" presStyleIdx="5" presStyleCnt="8"/>
      <dgm:spPr/>
    </dgm:pt>
    <dgm:pt modelId="{24380B19-C3CC-4980-AE6F-C98AA317A6BF}" type="pres">
      <dgm:prSet presAssocID="{9C8C10A7-4979-49EC-8B71-D87338D1690C}" presName="topConnNode2" presStyleLbl="node3" presStyleIdx="0" presStyleCnt="0"/>
      <dgm:spPr/>
      <dgm:t>
        <a:bodyPr/>
        <a:lstStyle/>
        <a:p>
          <a:endParaRPr lang="es-NI"/>
        </a:p>
      </dgm:t>
    </dgm:pt>
    <dgm:pt modelId="{43EF542F-3C76-4606-9868-AF94D3A2C447}" type="pres">
      <dgm:prSet presAssocID="{9C8C10A7-4979-49EC-8B71-D87338D1690C}" presName="hierChild4" presStyleCnt="0"/>
      <dgm:spPr/>
    </dgm:pt>
    <dgm:pt modelId="{52ECFC2D-66DF-4942-B142-008F7094FD3E}" type="pres">
      <dgm:prSet presAssocID="{9C8C10A7-4979-49EC-8B71-D87338D1690C}" presName="hierChild5" presStyleCnt="0"/>
      <dgm:spPr/>
    </dgm:pt>
    <dgm:pt modelId="{341377B2-D986-48C5-AE62-3C99E6240606}" type="pres">
      <dgm:prSet presAssocID="{37C8A733-1B10-4EF9-9B0F-B6AED3145228}" presName="Name28" presStyleLbl="parChTrans1D3" presStyleIdx="1" presStyleCnt="2"/>
      <dgm:spPr/>
      <dgm:t>
        <a:bodyPr/>
        <a:lstStyle/>
        <a:p>
          <a:endParaRPr lang="es-NI"/>
        </a:p>
      </dgm:t>
    </dgm:pt>
    <dgm:pt modelId="{D6B33A73-BB50-471E-BD90-4DEA54D18E75}" type="pres">
      <dgm:prSet presAssocID="{64B2598D-E4D8-4D4A-98F4-6E5AD2F18B34}" presName="hierRoot2" presStyleCnt="0">
        <dgm:presLayoutVars>
          <dgm:hierBranch val="init"/>
        </dgm:presLayoutVars>
      </dgm:prSet>
      <dgm:spPr/>
    </dgm:pt>
    <dgm:pt modelId="{C2FE76EC-C15D-49DD-9344-AA48D2345003}" type="pres">
      <dgm:prSet presAssocID="{64B2598D-E4D8-4D4A-98F4-6E5AD2F18B34}" presName="rootComposite2" presStyleCnt="0"/>
      <dgm:spPr/>
    </dgm:pt>
    <dgm:pt modelId="{3CDACD33-3274-46B8-AF8D-93866DD7FA37}" type="pres">
      <dgm:prSet presAssocID="{64B2598D-E4D8-4D4A-98F4-6E5AD2F18B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E3056D43-1624-41EA-9BE0-B7F4DC0D88DE}" type="pres">
      <dgm:prSet presAssocID="{64B2598D-E4D8-4D4A-98F4-6E5AD2F18B34}" presName="topArc2" presStyleLbl="parChTrans1D1" presStyleIdx="6" presStyleCnt="8"/>
      <dgm:spPr/>
    </dgm:pt>
    <dgm:pt modelId="{56D3F933-9684-4E7A-A72B-12ABF0B839D4}" type="pres">
      <dgm:prSet presAssocID="{64B2598D-E4D8-4D4A-98F4-6E5AD2F18B34}" presName="bottomArc2" presStyleLbl="parChTrans1D1" presStyleIdx="7" presStyleCnt="8"/>
      <dgm:spPr/>
    </dgm:pt>
    <dgm:pt modelId="{6395CDC1-336C-4ADA-AA57-3B2B7E0298B1}" type="pres">
      <dgm:prSet presAssocID="{64B2598D-E4D8-4D4A-98F4-6E5AD2F18B34}" presName="topConnNode2" presStyleLbl="node3" presStyleIdx="0" presStyleCnt="0"/>
      <dgm:spPr/>
      <dgm:t>
        <a:bodyPr/>
        <a:lstStyle/>
        <a:p>
          <a:endParaRPr lang="es-NI"/>
        </a:p>
      </dgm:t>
    </dgm:pt>
    <dgm:pt modelId="{3C0C9C72-03F4-4675-8BE9-F8CF27C3D407}" type="pres">
      <dgm:prSet presAssocID="{64B2598D-E4D8-4D4A-98F4-6E5AD2F18B34}" presName="hierChild4" presStyleCnt="0"/>
      <dgm:spPr/>
    </dgm:pt>
    <dgm:pt modelId="{7F4618E3-47C7-429D-86AD-ACC7D5756306}" type="pres">
      <dgm:prSet presAssocID="{64B2598D-E4D8-4D4A-98F4-6E5AD2F18B34}" presName="hierChild5" presStyleCnt="0"/>
      <dgm:spPr/>
    </dgm:pt>
    <dgm:pt modelId="{4D2EB142-4937-4EC4-BF7B-9B6E12A0D8B5}" type="pres">
      <dgm:prSet presAssocID="{FAA5F77F-1734-43A3-A3FB-44464BEFFC28}" presName="hierChild7" presStyleCnt="0"/>
      <dgm:spPr/>
    </dgm:pt>
  </dgm:ptLst>
  <dgm:cxnLst>
    <dgm:cxn modelId="{F34E479F-333E-43C6-ADEF-61E797E24A11}" type="presOf" srcId="{FAA5F77F-1734-43A3-A3FB-44464BEFFC28}" destId="{7E8F490A-DCA4-4CBE-90E4-1DE20A8E9EF4}" srcOrd="0" destOrd="0" presId="urn:microsoft.com/office/officeart/2008/layout/HalfCircleOrganizationChart"/>
    <dgm:cxn modelId="{E8A0DDD3-84C2-4CF6-8C3F-7A0456F6F0EF}" type="presOf" srcId="{EF232F4C-50EF-47B9-8BCF-79A7CC6289AE}" destId="{71B5B9C7-E505-46CB-A105-029841481564}" srcOrd="1" destOrd="0" presId="urn:microsoft.com/office/officeart/2008/layout/HalfCircleOrganizationChart"/>
    <dgm:cxn modelId="{F64200F4-3EF1-426C-A402-E09203C682B3}" srcId="{EF232F4C-50EF-47B9-8BCF-79A7CC6289AE}" destId="{FAA5F77F-1734-43A3-A3FB-44464BEFFC28}" srcOrd="0" destOrd="0" parTransId="{C402DC23-CD6B-4325-9EA7-4342DBB48256}" sibTransId="{DDD36EDE-2339-498B-B01D-2CB475F46BCC}"/>
    <dgm:cxn modelId="{AFC23472-BE40-4E14-8581-653D00445D30}" type="presOf" srcId="{597FD475-75B8-4C56-A43B-7F27729AC860}" destId="{BAE36B21-F122-4342-A232-984406E1D097}" srcOrd="0" destOrd="0" presId="urn:microsoft.com/office/officeart/2008/layout/HalfCircleOrganizationChart"/>
    <dgm:cxn modelId="{EF7C8BB9-42AD-4B4A-841C-7EAC853798F8}" type="presOf" srcId="{C402DC23-CD6B-4325-9EA7-4342DBB48256}" destId="{AE622088-5B8C-4497-8186-43CA03A49D2C}" srcOrd="0" destOrd="0" presId="urn:microsoft.com/office/officeart/2008/layout/HalfCircleOrganizationChart"/>
    <dgm:cxn modelId="{28C73F03-8127-4887-ACAD-ECF46B06A1B2}" type="presOf" srcId="{CF202D37-D5FF-4FE9-AF00-B60F93A62AFE}" destId="{0BAE9BE9-0CCC-46E7-BA4B-F7A3D26E0CCD}" srcOrd="0" destOrd="0" presId="urn:microsoft.com/office/officeart/2008/layout/HalfCircleOrganizationChart"/>
    <dgm:cxn modelId="{B48FDDAA-8EE9-4122-9BAD-3F66A876C0C4}" type="presOf" srcId="{EF232F4C-50EF-47B9-8BCF-79A7CC6289AE}" destId="{157F471B-5409-4B2C-A22E-73B0BA23C1F8}" srcOrd="0" destOrd="0" presId="urn:microsoft.com/office/officeart/2008/layout/HalfCircleOrganizationChart"/>
    <dgm:cxn modelId="{F97329EA-B378-40E5-ABED-F82346C5C30B}" type="presOf" srcId="{FAA5F77F-1734-43A3-A3FB-44464BEFFC28}" destId="{AF80094A-4C67-405A-BB56-90D8B9362DB2}" srcOrd="1" destOrd="0" presId="urn:microsoft.com/office/officeart/2008/layout/HalfCircleOrganizationChart"/>
    <dgm:cxn modelId="{1398C057-2EAA-42B2-BE7D-83DB5745F222}" srcId="{CF202D37-D5FF-4FE9-AF00-B60F93A62AFE}" destId="{EF232F4C-50EF-47B9-8BCF-79A7CC6289AE}" srcOrd="0" destOrd="0" parTransId="{D5FBB1BF-E5D6-4805-9599-187478E8D4D9}" sibTransId="{3E4ECEAE-7DE3-4FB9-8475-14F14A78FA4A}"/>
    <dgm:cxn modelId="{C5C6D97C-9864-4725-8310-364FC3229591}" type="presOf" srcId="{37C8A733-1B10-4EF9-9B0F-B6AED3145228}" destId="{341377B2-D986-48C5-AE62-3C99E6240606}" srcOrd="0" destOrd="0" presId="urn:microsoft.com/office/officeart/2008/layout/HalfCircleOrganizationChart"/>
    <dgm:cxn modelId="{AAC25474-E691-4A13-B6A1-374EA2408910}" type="presOf" srcId="{64B2598D-E4D8-4D4A-98F4-6E5AD2F18B34}" destId="{6395CDC1-336C-4ADA-AA57-3B2B7E0298B1}" srcOrd="1" destOrd="0" presId="urn:microsoft.com/office/officeart/2008/layout/HalfCircleOrganizationChart"/>
    <dgm:cxn modelId="{FC4802B5-119C-4ABB-8A8F-8CD4A31A2DAE}" type="presOf" srcId="{64B2598D-E4D8-4D4A-98F4-6E5AD2F18B34}" destId="{3CDACD33-3274-46B8-AF8D-93866DD7FA37}" srcOrd="0" destOrd="0" presId="urn:microsoft.com/office/officeart/2008/layout/HalfCircleOrganizationChart"/>
    <dgm:cxn modelId="{F99AEDA2-4C1D-4FF6-8D07-818CE7A47B38}" srcId="{FAA5F77F-1734-43A3-A3FB-44464BEFFC28}" destId="{64B2598D-E4D8-4D4A-98F4-6E5AD2F18B34}" srcOrd="1" destOrd="0" parTransId="{37C8A733-1B10-4EF9-9B0F-B6AED3145228}" sibTransId="{6D992D21-215F-4535-8F1D-8E2665A0D562}"/>
    <dgm:cxn modelId="{0E35B9D7-5B62-49DE-B0EE-7981C5861DF5}" type="presOf" srcId="{9C8C10A7-4979-49EC-8B71-D87338D1690C}" destId="{24380B19-C3CC-4980-AE6F-C98AA317A6BF}" srcOrd="1" destOrd="0" presId="urn:microsoft.com/office/officeart/2008/layout/HalfCircleOrganizationChart"/>
    <dgm:cxn modelId="{9D1800F7-E15B-47AA-96AC-74C64715D8AC}" srcId="{FAA5F77F-1734-43A3-A3FB-44464BEFFC28}" destId="{9C8C10A7-4979-49EC-8B71-D87338D1690C}" srcOrd="0" destOrd="0" parTransId="{597FD475-75B8-4C56-A43B-7F27729AC860}" sibTransId="{8204157D-BB85-468C-909B-E4117D9E61DF}"/>
    <dgm:cxn modelId="{CD350FDE-22B6-422D-83E3-ED626DE55B4F}" type="presOf" srcId="{9C8C10A7-4979-49EC-8B71-D87338D1690C}" destId="{EBA9850D-9BA7-4640-BF0F-211577D13093}" srcOrd="0" destOrd="0" presId="urn:microsoft.com/office/officeart/2008/layout/HalfCircleOrganizationChart"/>
    <dgm:cxn modelId="{C4E7FFEA-3397-4B7D-8E2A-0DA532121B78}" type="presParOf" srcId="{0BAE9BE9-0CCC-46E7-BA4B-F7A3D26E0CCD}" destId="{FFDC8489-7165-4EA8-8B79-003665397F6B}" srcOrd="0" destOrd="0" presId="urn:microsoft.com/office/officeart/2008/layout/HalfCircleOrganizationChart"/>
    <dgm:cxn modelId="{E58837B4-4127-4933-B9AB-ADC893151263}" type="presParOf" srcId="{FFDC8489-7165-4EA8-8B79-003665397F6B}" destId="{8567EEB6-E2E1-4EFD-A76B-F8F0B2880BAB}" srcOrd="0" destOrd="0" presId="urn:microsoft.com/office/officeart/2008/layout/HalfCircleOrganizationChart"/>
    <dgm:cxn modelId="{9077CF30-8351-40B8-8448-F0EFA7B07A47}" type="presParOf" srcId="{8567EEB6-E2E1-4EFD-A76B-F8F0B2880BAB}" destId="{157F471B-5409-4B2C-A22E-73B0BA23C1F8}" srcOrd="0" destOrd="0" presId="urn:microsoft.com/office/officeart/2008/layout/HalfCircleOrganizationChart"/>
    <dgm:cxn modelId="{F44372C8-C539-4EB0-B48F-2560CAC5BF29}" type="presParOf" srcId="{8567EEB6-E2E1-4EFD-A76B-F8F0B2880BAB}" destId="{ACF74ADF-4A48-4A5F-92A2-812EBA040215}" srcOrd="1" destOrd="0" presId="urn:microsoft.com/office/officeart/2008/layout/HalfCircleOrganizationChart"/>
    <dgm:cxn modelId="{43093B73-9DA5-47A6-B85F-80FD5EAB930C}" type="presParOf" srcId="{8567EEB6-E2E1-4EFD-A76B-F8F0B2880BAB}" destId="{602C7EDE-43EA-4EC6-96B0-C76D8D427A7A}" srcOrd="2" destOrd="0" presId="urn:microsoft.com/office/officeart/2008/layout/HalfCircleOrganizationChart"/>
    <dgm:cxn modelId="{F21AB9E5-118C-4DF0-84AC-9C1AF8D22FA5}" type="presParOf" srcId="{8567EEB6-E2E1-4EFD-A76B-F8F0B2880BAB}" destId="{71B5B9C7-E505-46CB-A105-029841481564}" srcOrd="3" destOrd="0" presId="urn:microsoft.com/office/officeart/2008/layout/HalfCircleOrganizationChart"/>
    <dgm:cxn modelId="{0ED6F563-C8F1-4DD0-A742-0519EDB40A47}" type="presParOf" srcId="{FFDC8489-7165-4EA8-8B79-003665397F6B}" destId="{751118C8-CD50-4355-9B4E-7767CE3DA7C7}" srcOrd="1" destOrd="0" presId="urn:microsoft.com/office/officeart/2008/layout/HalfCircleOrganizationChart"/>
    <dgm:cxn modelId="{05546E55-3AB8-4714-8729-8D5E97147C9D}" type="presParOf" srcId="{FFDC8489-7165-4EA8-8B79-003665397F6B}" destId="{FA752FA3-EAA5-4FF7-89A9-DC0856B5A2AD}" srcOrd="2" destOrd="0" presId="urn:microsoft.com/office/officeart/2008/layout/HalfCircleOrganizationChart"/>
    <dgm:cxn modelId="{EABFD12B-63BA-4682-8B45-92888102145A}" type="presParOf" srcId="{FA752FA3-EAA5-4FF7-89A9-DC0856B5A2AD}" destId="{AE622088-5B8C-4497-8186-43CA03A49D2C}" srcOrd="0" destOrd="0" presId="urn:microsoft.com/office/officeart/2008/layout/HalfCircleOrganizationChart"/>
    <dgm:cxn modelId="{69BF00D7-7981-43C1-ABD5-DEA4B03B1AD3}" type="presParOf" srcId="{FA752FA3-EAA5-4FF7-89A9-DC0856B5A2AD}" destId="{763A7ADD-1E94-43D8-B4AB-47F44848EE25}" srcOrd="1" destOrd="0" presId="urn:microsoft.com/office/officeart/2008/layout/HalfCircleOrganizationChart"/>
    <dgm:cxn modelId="{6388A184-7262-4BFB-B74F-896E52C935B1}" type="presParOf" srcId="{763A7ADD-1E94-43D8-B4AB-47F44848EE25}" destId="{4C5FE219-B0B8-4124-A3EA-18E76AD93518}" srcOrd="0" destOrd="0" presId="urn:microsoft.com/office/officeart/2008/layout/HalfCircleOrganizationChart"/>
    <dgm:cxn modelId="{EC56968B-B22B-40D9-82E9-86544F961FAA}" type="presParOf" srcId="{4C5FE219-B0B8-4124-A3EA-18E76AD93518}" destId="{7E8F490A-DCA4-4CBE-90E4-1DE20A8E9EF4}" srcOrd="0" destOrd="0" presId="urn:microsoft.com/office/officeart/2008/layout/HalfCircleOrganizationChart"/>
    <dgm:cxn modelId="{137F836A-886C-4DD5-B769-5D7B00E3FF84}" type="presParOf" srcId="{4C5FE219-B0B8-4124-A3EA-18E76AD93518}" destId="{896F29F9-C6C5-4C0A-9AD1-F69E17572B46}" srcOrd="1" destOrd="0" presId="urn:microsoft.com/office/officeart/2008/layout/HalfCircleOrganizationChart"/>
    <dgm:cxn modelId="{C475150A-646B-42B0-AF0E-33590E759DAF}" type="presParOf" srcId="{4C5FE219-B0B8-4124-A3EA-18E76AD93518}" destId="{3F458D7A-14E7-4C01-8FF5-848A578C0D46}" srcOrd="2" destOrd="0" presId="urn:microsoft.com/office/officeart/2008/layout/HalfCircleOrganizationChart"/>
    <dgm:cxn modelId="{38F437FD-574D-4B96-AF35-5961C450CB74}" type="presParOf" srcId="{4C5FE219-B0B8-4124-A3EA-18E76AD93518}" destId="{AF80094A-4C67-405A-BB56-90D8B9362DB2}" srcOrd="3" destOrd="0" presId="urn:microsoft.com/office/officeart/2008/layout/HalfCircleOrganizationChart"/>
    <dgm:cxn modelId="{E53492E9-A6D0-47CF-8EDC-2FD7A9B185BD}" type="presParOf" srcId="{763A7ADD-1E94-43D8-B4AB-47F44848EE25}" destId="{9B2D4421-96F2-45A1-A40E-496DFF7BCFDB}" srcOrd="1" destOrd="0" presId="urn:microsoft.com/office/officeart/2008/layout/HalfCircleOrganizationChart"/>
    <dgm:cxn modelId="{2176EBA4-3639-4FBD-8ADB-E25CAD6CDB49}" type="presParOf" srcId="{9B2D4421-96F2-45A1-A40E-496DFF7BCFDB}" destId="{BAE36B21-F122-4342-A232-984406E1D097}" srcOrd="0" destOrd="0" presId="urn:microsoft.com/office/officeart/2008/layout/HalfCircleOrganizationChart"/>
    <dgm:cxn modelId="{9AFE4D10-0CAE-4FF0-9198-A89581D415C3}" type="presParOf" srcId="{9B2D4421-96F2-45A1-A40E-496DFF7BCFDB}" destId="{3A9C4E5A-18BD-43D5-BD87-7587B9CBB7E1}" srcOrd="1" destOrd="0" presId="urn:microsoft.com/office/officeart/2008/layout/HalfCircleOrganizationChart"/>
    <dgm:cxn modelId="{6C6E3A84-D8BA-4C43-B978-720EF87E7F00}" type="presParOf" srcId="{3A9C4E5A-18BD-43D5-BD87-7587B9CBB7E1}" destId="{56CE88F8-3687-4233-B615-285BE0C1B1E5}" srcOrd="0" destOrd="0" presId="urn:microsoft.com/office/officeart/2008/layout/HalfCircleOrganizationChart"/>
    <dgm:cxn modelId="{09B0A3D1-7689-4A90-93C5-072B08A5458C}" type="presParOf" srcId="{56CE88F8-3687-4233-B615-285BE0C1B1E5}" destId="{EBA9850D-9BA7-4640-BF0F-211577D13093}" srcOrd="0" destOrd="0" presId="urn:microsoft.com/office/officeart/2008/layout/HalfCircleOrganizationChart"/>
    <dgm:cxn modelId="{83DF23EA-FBDD-49FA-95F1-2129B11760A8}" type="presParOf" srcId="{56CE88F8-3687-4233-B615-285BE0C1B1E5}" destId="{45CA7DEC-3164-48C8-9692-57A9CF710F34}" srcOrd="1" destOrd="0" presId="urn:microsoft.com/office/officeart/2008/layout/HalfCircleOrganizationChart"/>
    <dgm:cxn modelId="{E561AE9D-320F-4A83-A468-7E2EFEB2A9B1}" type="presParOf" srcId="{56CE88F8-3687-4233-B615-285BE0C1B1E5}" destId="{BF49C480-ABC7-463B-84C5-9DAEB22B6B6D}" srcOrd="2" destOrd="0" presId="urn:microsoft.com/office/officeart/2008/layout/HalfCircleOrganizationChart"/>
    <dgm:cxn modelId="{CB55805C-7519-40DB-9626-203EC496E80A}" type="presParOf" srcId="{56CE88F8-3687-4233-B615-285BE0C1B1E5}" destId="{24380B19-C3CC-4980-AE6F-C98AA317A6BF}" srcOrd="3" destOrd="0" presId="urn:microsoft.com/office/officeart/2008/layout/HalfCircleOrganizationChart"/>
    <dgm:cxn modelId="{EA036247-8F0C-4805-A402-BABCD1196092}" type="presParOf" srcId="{3A9C4E5A-18BD-43D5-BD87-7587B9CBB7E1}" destId="{43EF542F-3C76-4606-9868-AF94D3A2C447}" srcOrd="1" destOrd="0" presId="urn:microsoft.com/office/officeart/2008/layout/HalfCircleOrganizationChart"/>
    <dgm:cxn modelId="{91635E45-E1F3-4978-A0BC-C587EFC33377}" type="presParOf" srcId="{3A9C4E5A-18BD-43D5-BD87-7587B9CBB7E1}" destId="{52ECFC2D-66DF-4942-B142-008F7094FD3E}" srcOrd="2" destOrd="0" presId="urn:microsoft.com/office/officeart/2008/layout/HalfCircleOrganizationChart"/>
    <dgm:cxn modelId="{0AC56933-35AD-4E00-9E45-BA8362356E41}" type="presParOf" srcId="{9B2D4421-96F2-45A1-A40E-496DFF7BCFDB}" destId="{341377B2-D986-48C5-AE62-3C99E6240606}" srcOrd="2" destOrd="0" presId="urn:microsoft.com/office/officeart/2008/layout/HalfCircleOrganizationChart"/>
    <dgm:cxn modelId="{A16758BE-785B-42FE-8F42-ADD6EC21223B}" type="presParOf" srcId="{9B2D4421-96F2-45A1-A40E-496DFF7BCFDB}" destId="{D6B33A73-BB50-471E-BD90-4DEA54D18E75}" srcOrd="3" destOrd="0" presId="urn:microsoft.com/office/officeart/2008/layout/HalfCircleOrganizationChart"/>
    <dgm:cxn modelId="{EF0A8B43-BEA4-4BCD-85F0-0B1489C27631}" type="presParOf" srcId="{D6B33A73-BB50-471E-BD90-4DEA54D18E75}" destId="{C2FE76EC-C15D-49DD-9344-AA48D2345003}" srcOrd="0" destOrd="0" presId="urn:microsoft.com/office/officeart/2008/layout/HalfCircleOrganizationChart"/>
    <dgm:cxn modelId="{8470C67F-3D2F-4F3E-A669-F9011C53C5A4}" type="presParOf" srcId="{C2FE76EC-C15D-49DD-9344-AA48D2345003}" destId="{3CDACD33-3274-46B8-AF8D-93866DD7FA37}" srcOrd="0" destOrd="0" presId="urn:microsoft.com/office/officeart/2008/layout/HalfCircleOrganizationChart"/>
    <dgm:cxn modelId="{8527E4E9-6919-4E38-8C9C-BCADA30C7B48}" type="presParOf" srcId="{C2FE76EC-C15D-49DD-9344-AA48D2345003}" destId="{E3056D43-1624-41EA-9BE0-B7F4DC0D88DE}" srcOrd="1" destOrd="0" presId="urn:microsoft.com/office/officeart/2008/layout/HalfCircleOrganizationChart"/>
    <dgm:cxn modelId="{B4C58A77-EE3D-4CB2-BB3A-9D49180F2CFD}" type="presParOf" srcId="{C2FE76EC-C15D-49DD-9344-AA48D2345003}" destId="{56D3F933-9684-4E7A-A72B-12ABF0B839D4}" srcOrd="2" destOrd="0" presId="urn:microsoft.com/office/officeart/2008/layout/HalfCircleOrganizationChart"/>
    <dgm:cxn modelId="{6746C30A-9DD9-4F5B-AE27-31C98D0666B7}" type="presParOf" srcId="{C2FE76EC-C15D-49DD-9344-AA48D2345003}" destId="{6395CDC1-336C-4ADA-AA57-3B2B7E0298B1}" srcOrd="3" destOrd="0" presId="urn:microsoft.com/office/officeart/2008/layout/HalfCircleOrganizationChart"/>
    <dgm:cxn modelId="{5C948295-A715-44C8-AB20-C33F4C3AAF8A}" type="presParOf" srcId="{D6B33A73-BB50-471E-BD90-4DEA54D18E75}" destId="{3C0C9C72-03F4-4675-8BE9-F8CF27C3D407}" srcOrd="1" destOrd="0" presId="urn:microsoft.com/office/officeart/2008/layout/HalfCircleOrganizationChart"/>
    <dgm:cxn modelId="{00F45142-174A-4059-8F5C-67940A281CF1}" type="presParOf" srcId="{D6B33A73-BB50-471E-BD90-4DEA54D18E75}" destId="{7F4618E3-47C7-429D-86AD-ACC7D5756306}" srcOrd="2" destOrd="0" presId="urn:microsoft.com/office/officeart/2008/layout/HalfCircleOrganizationChart"/>
    <dgm:cxn modelId="{E3347E1C-A999-4429-BF93-78938A05B790}" type="presParOf" srcId="{763A7ADD-1E94-43D8-B4AB-47F44848EE25}" destId="{4D2EB142-4937-4EC4-BF7B-9B6E12A0D8B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377B2-D986-48C5-AE62-3C99E6240606}">
      <dsp:nvSpPr>
        <dsp:cNvPr id="0" name=""/>
        <dsp:cNvSpPr/>
      </dsp:nvSpPr>
      <dsp:spPr>
        <a:xfrm>
          <a:off x="1872579" y="2371062"/>
          <a:ext cx="900066" cy="1976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232"/>
              </a:lnTo>
              <a:lnTo>
                <a:pt x="900066" y="1976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36B21-F122-4342-A232-984406E1D097}">
      <dsp:nvSpPr>
        <dsp:cNvPr id="0" name=""/>
        <dsp:cNvSpPr/>
      </dsp:nvSpPr>
      <dsp:spPr>
        <a:xfrm>
          <a:off x="1872579" y="2371062"/>
          <a:ext cx="900066" cy="58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999"/>
              </a:lnTo>
              <a:lnTo>
                <a:pt x="900066" y="586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22088-5B8C-4497-8186-43CA03A49D2C}">
      <dsp:nvSpPr>
        <dsp:cNvPr id="0" name=""/>
        <dsp:cNvSpPr/>
      </dsp:nvSpPr>
      <dsp:spPr>
        <a:xfrm>
          <a:off x="2244346" y="981830"/>
          <a:ext cx="2083848" cy="586999"/>
        </a:xfrm>
        <a:custGeom>
          <a:avLst/>
          <a:gdLst/>
          <a:ahLst/>
          <a:cxnLst/>
          <a:rect l="0" t="0" r="0" b="0"/>
          <a:pathLst>
            <a:path>
              <a:moveTo>
                <a:pt x="2083848" y="0"/>
              </a:moveTo>
              <a:lnTo>
                <a:pt x="2083848" y="586999"/>
              </a:lnTo>
              <a:lnTo>
                <a:pt x="0" y="586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74ADF-4A48-4A5F-92A2-812EBA040215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C7EDE-43EA-4EC6-96B0-C76D8D427A7A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F471B-5409-4B2C-A22E-73B0BA23C1F8}">
      <dsp:nvSpPr>
        <dsp:cNvPr id="0" name=""/>
        <dsp:cNvSpPr/>
      </dsp:nvSpPr>
      <dsp:spPr>
        <a:xfrm>
          <a:off x="3349862" y="179597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CEO</a:t>
          </a:r>
        </a:p>
      </dsp:txBody>
      <dsp:txXfrm>
        <a:off x="3349862" y="179597"/>
        <a:ext cx="1956665" cy="626132"/>
      </dsp:txXfrm>
    </dsp:sp>
    <dsp:sp modelId="{896F29F9-C6C5-4C0A-9AD1-F69E17572B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58D7A-14E7-4C01-8FF5-848A578C0D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F490A-DCA4-4CBE-90E4-1DE20A8E9EF4}">
      <dsp:nvSpPr>
        <dsp:cNvPr id="0" name=""/>
        <dsp:cNvSpPr/>
      </dsp:nvSpPr>
      <dsp:spPr>
        <a:xfrm>
          <a:off x="894247" y="1568829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Ingeniero Web</a:t>
          </a:r>
        </a:p>
      </dsp:txBody>
      <dsp:txXfrm>
        <a:off x="894247" y="1568829"/>
        <a:ext cx="1956665" cy="626132"/>
      </dsp:txXfrm>
    </dsp:sp>
    <dsp:sp modelId="{45CA7DEC-3164-48C8-9692-57A9CF710F34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9C480-ABC7-463B-84C5-9DAEB22B6B6D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9850D-9BA7-4640-BF0F-211577D13093}">
      <dsp:nvSpPr>
        <dsp:cNvPr id="0" name=""/>
        <dsp:cNvSpPr/>
      </dsp:nvSpPr>
      <dsp:spPr>
        <a:xfrm>
          <a:off x="2166079" y="2958062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	Editores Web</a:t>
          </a:r>
        </a:p>
      </dsp:txBody>
      <dsp:txXfrm>
        <a:off x="2166079" y="2958062"/>
        <a:ext cx="1956665" cy="626132"/>
      </dsp:txXfrm>
    </dsp:sp>
    <dsp:sp modelId="{E3056D43-1624-41EA-9BE0-B7F4DC0D88DE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F933-9684-4E7A-A72B-12ABF0B839D4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CD33-3274-46B8-AF8D-93866DD7FA37}">
      <dsp:nvSpPr>
        <dsp:cNvPr id="0" name=""/>
        <dsp:cNvSpPr/>
      </dsp:nvSpPr>
      <dsp:spPr>
        <a:xfrm>
          <a:off x="2166079" y="4347294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Desarrolladores</a:t>
          </a:r>
        </a:p>
      </dsp:txBody>
      <dsp:txXfrm>
        <a:off x="2166079" y="4347294"/>
        <a:ext cx="1956665" cy="62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12805EB1452FA82E988F1E418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D581-45DE-4245-81E5-DA091EE0EFEE}"/>
      </w:docPartPr>
      <w:docPartBody>
        <w:p w:rsidR="00A64D9C" w:rsidRDefault="00A926EB" w:rsidP="00A926EB">
          <w:pPr>
            <w:pStyle w:val="EFD312805EB1452FA82E988F1E418CA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EB"/>
    <w:rsid w:val="0038379B"/>
    <w:rsid w:val="004C742E"/>
    <w:rsid w:val="006E1E13"/>
    <w:rsid w:val="008E19B0"/>
    <w:rsid w:val="009A2446"/>
    <w:rsid w:val="00A64D9C"/>
    <w:rsid w:val="00A831DD"/>
    <w:rsid w:val="00A926EB"/>
    <w:rsid w:val="00C67C1E"/>
    <w:rsid w:val="00CA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o 2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618097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2015-05-18T00:00:00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66146B-262D-4024-9127-2766228E6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0</TotalTime>
  <Pages>21</Pages>
  <Words>1739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WEB DE GESTIÓN ODONTOLOGICOS (SWGPO)</vt:lpstr>
    </vt:vector>
  </TitlesOfParts>
  <Company/>
  <LinksUpToDate>false</LinksUpToDate>
  <CharactersWithSpaces>11285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DE GESTIÓN ODONTOLOGICOS (SWGPO)</dc:title>
  <dc:creator>Jimmy</dc:creator>
  <cp:lastModifiedBy>Jimmy Romàn</cp:lastModifiedBy>
  <cp:revision>3</cp:revision>
  <cp:lastPrinted>2015-05-17T23:21:00Z</cp:lastPrinted>
  <dcterms:created xsi:type="dcterms:W3CDTF">2015-05-19T03:56:00Z</dcterms:created>
  <dcterms:modified xsi:type="dcterms:W3CDTF">2015-05-21T05:56:00Z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